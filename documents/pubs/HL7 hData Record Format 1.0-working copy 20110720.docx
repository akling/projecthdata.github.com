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8DB38" w14:textId="77777777" w:rsidR="003304F3" w:rsidRDefault="003304F3">
      <w:pPr>
        <w:sectPr w:rsidR="003304F3">
          <w:headerReference w:type="default" r:id="rId9"/>
          <w:footerReference w:type="default" r:id="rId10"/>
          <w:footnotePr>
            <w:pos w:val="beneathText"/>
          </w:footnotePr>
          <w:pgSz w:w="12240" w:h="15840"/>
          <w:pgMar w:top="1134" w:right="1134" w:bottom="1134" w:left="1134" w:header="720" w:footer="720" w:gutter="0"/>
          <w:cols w:space="720"/>
        </w:sectPr>
      </w:pPr>
    </w:p>
    <w:p w14:paraId="0B1EC8C4" w14:textId="62435D48" w:rsidR="00CC5C41" w:rsidRDefault="003B0B1C" w:rsidP="00CC5C41">
      <w:pPr>
        <w:pStyle w:val="Title"/>
      </w:pPr>
      <w:r>
        <w:lastRenderedPageBreak/>
        <w:t xml:space="preserve">HL7 </w:t>
      </w:r>
      <w:r w:rsidR="003E23B5">
        <w:t xml:space="preserve">hData Record Format </w:t>
      </w:r>
      <w:del w:id="2" w:author="Gerald Beuchelt" w:date="2011-07-20T10:19:00Z">
        <w:r w:rsidR="003E23B5" w:rsidDel="00520DE2">
          <w:delText>v0.</w:delText>
        </w:r>
        <w:r w:rsidR="00A7356D" w:rsidDel="00520DE2">
          <w:delText>2</w:delText>
        </w:r>
        <w:r w:rsidR="00DF070C" w:rsidDel="00520DE2">
          <w:delText>2</w:delText>
        </w:r>
      </w:del>
      <w:ins w:id="3" w:author="Gerald Beuchelt" w:date="2011-07-20T10:19:00Z">
        <w:r w:rsidR="00520DE2">
          <w:t>1.0</w:t>
        </w:r>
      </w:ins>
    </w:p>
    <w:p w14:paraId="3708BD61" w14:textId="77777777" w:rsidR="006773C9" w:rsidRDefault="00512AF2" w:rsidP="003304F3">
      <w:r>
        <w:t xml:space="preserve">Contributors: </w:t>
      </w:r>
    </w:p>
    <w:p w14:paraId="6555F23A" w14:textId="3A5B375A" w:rsidR="006773C9" w:rsidRDefault="003E23B5" w:rsidP="006F20EC">
      <w:pPr>
        <w:ind w:firstLine="709"/>
        <w:rPr>
          <w:ins w:id="4" w:author="Gerald Beuchelt" w:date="2011-07-20T10:19:00Z"/>
          <w:rStyle w:val="Hyperlink"/>
        </w:rPr>
      </w:pPr>
      <w:r>
        <w:t xml:space="preserve">Gerald Beuchelt, </w:t>
      </w:r>
      <w:r w:rsidR="006773C9">
        <w:t xml:space="preserve">The MITRE Corporation, </w:t>
      </w:r>
      <w:r w:rsidR="006773C9" w:rsidRPr="00520DE2">
        <w:t>beuchelt@mitre.org</w:t>
      </w:r>
    </w:p>
    <w:p w14:paraId="636AEFA2" w14:textId="57AD6AE8" w:rsidR="00520DE2" w:rsidRDefault="00520DE2" w:rsidP="006F20EC">
      <w:pPr>
        <w:ind w:firstLine="709"/>
      </w:pPr>
      <w:ins w:id="5" w:author="Gerald Beuchelt" w:date="2011-07-20T10:19:00Z">
        <w:r>
          <w:rPr>
            <w:rStyle w:val="Hyperlink"/>
          </w:rPr>
          <w:t xml:space="preserve">Nicholas </w:t>
        </w:r>
        <w:proofErr w:type="spellStart"/>
        <w:r>
          <w:rPr>
            <w:rStyle w:val="Hyperlink"/>
          </w:rPr>
          <w:t>Dikan</w:t>
        </w:r>
        <w:proofErr w:type="spellEnd"/>
        <w:r>
          <w:rPr>
            <w:rStyle w:val="Hyperlink"/>
          </w:rPr>
          <w:t>, Cerner Corporation,</w:t>
        </w:r>
        <w:r w:rsidRPr="00520DE2">
          <w:rPr>
            <w:rStyle w:val="Hyperlink"/>
          </w:rPr>
          <w:t xml:space="preserve"> nick.dikan@cerner.com</w:t>
        </w:r>
      </w:ins>
    </w:p>
    <w:p w14:paraId="2D3A798E" w14:textId="77777777" w:rsidR="006773C9" w:rsidRDefault="003E23B5" w:rsidP="006F20EC">
      <w:pPr>
        <w:ind w:firstLine="709"/>
      </w:pPr>
      <w:r>
        <w:t xml:space="preserve">Robert Dingwell, </w:t>
      </w:r>
      <w:r w:rsidR="006773C9">
        <w:t xml:space="preserve">The MITRE Corporation, </w:t>
      </w:r>
      <w:r w:rsidR="00A7356D">
        <w:t>rdingwell@mitre.org</w:t>
      </w:r>
    </w:p>
    <w:p w14:paraId="3756184D" w14:textId="77777777" w:rsidR="006773C9" w:rsidRDefault="003E23B5" w:rsidP="006F20EC">
      <w:pPr>
        <w:ind w:firstLine="709"/>
      </w:pPr>
      <w:r>
        <w:t xml:space="preserve">Andrew Gregorowicz, </w:t>
      </w:r>
      <w:r w:rsidR="006773C9">
        <w:t xml:space="preserve">The MITRE Corporation, </w:t>
      </w:r>
      <w:r w:rsidR="00A7356D">
        <w:t>agregorowicz@mitre.org</w:t>
      </w:r>
    </w:p>
    <w:p w14:paraId="7CEF0208" w14:textId="24EEFD05" w:rsidR="006773C9" w:rsidRDefault="006773C9" w:rsidP="006F20EC">
      <w:pPr>
        <w:ind w:firstLine="709"/>
      </w:pPr>
      <w:r>
        <w:t xml:space="preserve">Paul Knapp, </w:t>
      </w:r>
      <w:proofErr w:type="spellStart"/>
      <w:ins w:id="6" w:author="Gerald Beuchelt" w:date="2011-07-20T10:21:00Z">
        <w:r w:rsidR="002A0A59">
          <w:t>Continovation</w:t>
        </w:r>
        <w:proofErr w:type="spellEnd"/>
        <w:r w:rsidR="002A0A59">
          <w:t xml:space="preserve">, </w:t>
        </w:r>
        <w:r w:rsidR="002A0A59" w:rsidRPr="002A0A59">
          <w:t>pknapp@continovation.com</w:t>
        </w:r>
      </w:ins>
    </w:p>
    <w:p w14:paraId="782DF8B8" w14:textId="77777777" w:rsidR="006773C9" w:rsidRDefault="00154E8A" w:rsidP="006F20EC">
      <w:pPr>
        <w:ind w:firstLine="709"/>
      </w:pPr>
      <w:r>
        <w:t>Mark Kramer,</w:t>
      </w:r>
      <w:r w:rsidR="006773C9" w:rsidRPr="006773C9">
        <w:t xml:space="preserve"> </w:t>
      </w:r>
      <w:r w:rsidR="006773C9">
        <w:t xml:space="preserve">The MITRE Corporation, </w:t>
      </w:r>
      <w:proofErr w:type="gramStart"/>
      <w:r w:rsidR="00A7356D">
        <w:t>mkramer@mitre.org</w:t>
      </w:r>
      <w:proofErr w:type="gramEnd"/>
    </w:p>
    <w:p w14:paraId="16ABA8F3" w14:textId="4F508D08" w:rsidR="00A7356D" w:rsidRDefault="00A7356D" w:rsidP="006F20EC">
      <w:pPr>
        <w:ind w:firstLine="709"/>
      </w:pPr>
      <w:r>
        <w:t xml:space="preserve">John Koisch, </w:t>
      </w:r>
      <w:proofErr w:type="spellStart"/>
      <w:ins w:id="7" w:author="Gerald Beuchelt" w:date="2011-07-20T10:22:00Z">
        <w:r w:rsidR="002A0A59">
          <w:t>Guidewire</w:t>
        </w:r>
        <w:proofErr w:type="spellEnd"/>
        <w:r w:rsidR="002A0A59">
          <w:t xml:space="preserve"> Architecture, </w:t>
        </w:r>
        <w:r w:rsidR="002A0A59" w:rsidRPr="002A0A59">
          <w:t>jkoisch@guidewirearchitecture.com</w:t>
        </w:r>
      </w:ins>
    </w:p>
    <w:p w14:paraId="527D40BA" w14:textId="51479197" w:rsidR="006773C9" w:rsidRDefault="006773C9" w:rsidP="006F20EC">
      <w:pPr>
        <w:ind w:firstLine="709"/>
      </w:pPr>
      <w:r>
        <w:t>Galen Mulrooney, U.S. Veterans Administration</w:t>
      </w:r>
      <w:r w:rsidR="00A7356D">
        <w:t>,</w:t>
      </w:r>
      <w:ins w:id="8" w:author="Gerald Beuchelt" w:date="2011-07-20T10:24:00Z">
        <w:r w:rsidR="002A0A59">
          <w:t xml:space="preserve"> </w:t>
        </w:r>
      </w:ins>
      <w:del w:id="9" w:author="Gerald Beuchelt" w:date="2011-07-20T10:24:00Z">
        <w:r w:rsidR="00A7356D" w:rsidDel="002A0A59">
          <w:delText xml:space="preserve"> </w:delText>
        </w:r>
      </w:del>
      <w:ins w:id="10" w:author="Gerald Beuchelt" w:date="2011-07-20T10:24:00Z">
        <w:r w:rsidR="002A0A59" w:rsidRPr="002A0A59">
          <w:t>Galen.Mulrooney@va.gov</w:t>
        </w:r>
      </w:ins>
    </w:p>
    <w:p w14:paraId="2A29003B" w14:textId="69381B2D" w:rsidR="006773C9" w:rsidRDefault="006773C9" w:rsidP="006F20EC">
      <w:pPr>
        <w:ind w:firstLine="709"/>
      </w:pPr>
      <w:r>
        <w:t xml:space="preserve">Dale Nelson, </w:t>
      </w:r>
      <w:ins w:id="11" w:author="Gerald Beuchelt" w:date="2011-07-20T10:22:00Z">
        <w:r w:rsidR="002A0A59">
          <w:t xml:space="preserve">Square Trends, </w:t>
        </w:r>
        <w:r w:rsidR="002A0A59" w:rsidRPr="002A0A59">
          <w:t>dale.nelson@squaretrends.com</w:t>
        </w:r>
      </w:ins>
    </w:p>
    <w:p w14:paraId="01FA970D" w14:textId="18D60B3C" w:rsidR="006773C9" w:rsidRDefault="006773C9" w:rsidP="006F20EC">
      <w:pPr>
        <w:ind w:firstLine="709"/>
      </w:pPr>
      <w:r>
        <w:t xml:space="preserve">Ken Rubin, Hewlett-Packard, </w:t>
      </w:r>
      <w:ins w:id="12" w:author="Gerald Beuchelt" w:date="2011-07-20T10:23:00Z">
        <w:r w:rsidR="002A0A59" w:rsidRPr="002A0A59">
          <w:t>ken.rubin@hp.com</w:t>
        </w:r>
      </w:ins>
    </w:p>
    <w:p w14:paraId="0581895F" w14:textId="77777777" w:rsidR="006773C9" w:rsidRDefault="00154E8A" w:rsidP="006F20EC">
      <w:pPr>
        <w:ind w:firstLine="709"/>
      </w:pPr>
      <w:r>
        <w:t xml:space="preserve">Samuel Sayer, </w:t>
      </w:r>
      <w:r w:rsidR="006773C9">
        <w:t xml:space="preserve">The MITRE Corporation, </w:t>
      </w:r>
      <w:r w:rsidR="00A7356D">
        <w:t>ssayer@mitre.org</w:t>
      </w:r>
    </w:p>
    <w:p w14:paraId="557FA51B" w14:textId="77777777" w:rsidR="003304F3" w:rsidRDefault="003E23B5" w:rsidP="006F20EC">
      <w:pPr>
        <w:ind w:firstLine="709"/>
      </w:pPr>
      <w:r>
        <w:t>Harry Sleeper</w:t>
      </w:r>
      <w:r w:rsidR="006773C9">
        <w:t>, The MITRE Corporation,</w:t>
      </w:r>
      <w:r w:rsidR="00A7356D">
        <w:t xml:space="preserve"> </w:t>
      </w:r>
      <w:proofErr w:type="gramStart"/>
      <w:r w:rsidR="00A7356D">
        <w:t>sleeper@mitre.org</w:t>
      </w:r>
      <w:proofErr w:type="gramEnd"/>
    </w:p>
    <w:p w14:paraId="1CEDD1FF" w14:textId="58808D1C" w:rsidR="006773C9" w:rsidRDefault="006773C9" w:rsidP="006F20EC">
      <w:pPr>
        <w:ind w:firstLine="709"/>
      </w:pPr>
      <w:r>
        <w:t xml:space="preserve">Andy </w:t>
      </w:r>
      <w:proofErr w:type="spellStart"/>
      <w:r>
        <w:t>Stechishin</w:t>
      </w:r>
      <w:proofErr w:type="spellEnd"/>
      <w:proofErr w:type="gramStart"/>
      <w:r>
        <w:t xml:space="preserve">, </w:t>
      </w:r>
      <w:ins w:id="13" w:author="Gerald Beuchelt" w:date="2011-07-20T10:23:00Z">
        <w:r w:rsidR="002A0A59">
          <w:t>,</w:t>
        </w:r>
        <w:r w:rsidR="002A0A59" w:rsidRPr="002A0A59">
          <w:t>andy.stechishin@gmail.com</w:t>
        </w:r>
      </w:ins>
      <w:proofErr w:type="gramEnd"/>
    </w:p>
    <w:p w14:paraId="6A9DDBFB" w14:textId="77777777" w:rsidR="003304F3" w:rsidRPr="00EF5106" w:rsidRDefault="003E23B5" w:rsidP="003304F3">
      <w:proofErr w:type="gramStart"/>
      <w:r>
        <w:t>© 20</w:t>
      </w:r>
      <w:r w:rsidR="00FE7853">
        <w:t>09-</w:t>
      </w:r>
      <w:r w:rsidR="00204DF8">
        <w:t>20</w:t>
      </w:r>
      <w:r w:rsidR="00FE7853">
        <w:t>11</w:t>
      </w:r>
      <w:r>
        <w:t xml:space="preserve"> The MITRE Corporation.</w:t>
      </w:r>
      <w:proofErr w:type="gramEnd"/>
      <w:r>
        <w:t xml:space="preserve"> All rights reserved. </w:t>
      </w:r>
    </w:p>
    <w:p w14:paraId="450D1CCD" w14:textId="77777777" w:rsidR="003304F3" w:rsidRDefault="003E23B5" w:rsidP="00CC5C41">
      <w:pPr>
        <w:pStyle w:val="Heading1"/>
      </w:pPr>
      <w:r>
        <w:t xml:space="preserve">Introduction </w:t>
      </w:r>
    </w:p>
    <w:p w14:paraId="2316BE8A" w14:textId="491FE1F8" w:rsidR="00DE1905" w:rsidRDefault="003E23B5" w:rsidP="00CC5C41">
      <w:pPr>
        <w:pStyle w:val="BodyText"/>
      </w:pPr>
      <w:r>
        <w:t>The hData Record Format (HRF)</w:t>
      </w:r>
      <w:r w:rsidR="00DE1905" w:rsidRPr="00DE1905">
        <w:t xml:space="preserve"> </w:t>
      </w:r>
      <w:r w:rsidR="00DE1905">
        <w:t xml:space="preserve">describes the logical organization of information in an electronic health record (EHR).  It specifies an abstract hierarchical organization, packaging, </w:t>
      </w:r>
      <w:r w:rsidR="004D620A">
        <w:t xml:space="preserve">syndication, </w:t>
      </w:r>
      <w:r w:rsidR="00DE1905">
        <w:t>and metadata for individ</w:t>
      </w:r>
      <w:r w:rsidR="00AD613A">
        <w:t>ual documents (referred to as “section d</w:t>
      </w:r>
      <w:r w:rsidR="00DE1905">
        <w:t xml:space="preserve">ocuments” within the HRF specification). The HRF is </w:t>
      </w:r>
      <w:r w:rsidR="005142D1">
        <w:t xml:space="preserve">linked and organized through a </w:t>
      </w:r>
      <w:r w:rsidR="00AD613A">
        <w:t>root document named</w:t>
      </w:r>
      <w:r w:rsidR="00DE1905">
        <w:t xml:space="preserve"> “root.xml”. </w:t>
      </w:r>
      <w:r w:rsidR="004D620A">
        <w:t>The section</w:t>
      </w:r>
      <w:r w:rsidR="00DE1905">
        <w:t xml:space="preserve"> documents are put into a hierarchy, with the </w:t>
      </w:r>
      <w:r w:rsidR="00AD613A">
        <w:t>root</w:t>
      </w:r>
      <w:r w:rsidR="00DE1905">
        <w:t xml:space="preserve"> document at the </w:t>
      </w:r>
      <w:r w:rsidR="00AD613A">
        <w:t>top</w:t>
      </w:r>
      <w:r w:rsidR="00DE1905">
        <w:t xml:space="preserve"> of this hierarchy. </w:t>
      </w:r>
      <w:r w:rsidR="00AD613A">
        <w:t>Section d</w:t>
      </w:r>
      <w:r w:rsidR="00DE1905">
        <w:t>ocuments can be of any type, either XML documents (such as CDA documents, H7v3 messages, or simplified XML wire formats, etc.) or of other media types (such as e.g. MS Word documents or DICOM files). Also contained in this specification is the format for specifying the content that goes into an hData record, which is called the hData Content Profile (HCP) format.</w:t>
      </w:r>
      <w:r w:rsidR="00DE1905" w:rsidRPr="00DE1905">
        <w:t xml:space="preserve"> </w:t>
      </w:r>
      <w:r w:rsidR="00DE1905">
        <w:t xml:space="preserve">While the HRF is discussed here in the </w:t>
      </w:r>
      <w:r w:rsidR="004D620A">
        <w:t>context of the components of an</w:t>
      </w:r>
      <w:r w:rsidR="00DE1905">
        <w:t xml:space="preserve"> EHR, it is fully ex</w:t>
      </w:r>
      <w:r w:rsidR="00580128">
        <w:t xml:space="preserve">tensible and can be adapted to </w:t>
      </w:r>
      <w:r w:rsidR="00DE1905">
        <w:t>many other situations where data is to be organized and shared.</w:t>
      </w:r>
    </w:p>
    <w:p w14:paraId="725A641D" w14:textId="3C5E505C" w:rsidR="009F49E6" w:rsidRDefault="004D620A" w:rsidP="009F49E6">
      <w:r>
        <w:lastRenderedPageBreak/>
        <w:t>The HRF is</w:t>
      </w:r>
      <w:r w:rsidR="000F44BF">
        <w:t xml:space="preserve"> part</w:t>
      </w:r>
      <w:r>
        <w:t xml:space="preserve"> of a set of related standards</w:t>
      </w:r>
      <w:r w:rsidR="000F44BF">
        <w:t xml:space="preserve">, as shown in </w:t>
      </w:r>
      <w:r w:rsidR="000F44BF">
        <w:fldChar w:fldCharType="begin"/>
      </w:r>
      <w:r w:rsidR="000F44BF">
        <w:instrText xml:space="preserve"> REF _Ref171157385 \h </w:instrText>
      </w:r>
      <w:r w:rsidR="000F44BF">
        <w:fldChar w:fldCharType="separate"/>
      </w:r>
      <w:r w:rsidR="000F44BF">
        <w:t xml:space="preserve">Figure </w:t>
      </w:r>
      <w:r w:rsidR="000F44BF">
        <w:fldChar w:fldCharType="end"/>
      </w:r>
      <w:r w:rsidR="000F44BF">
        <w:t>1</w:t>
      </w:r>
      <w:r>
        <w:t xml:space="preserve">. </w:t>
      </w:r>
      <w:r w:rsidR="00581F76">
        <w:t xml:space="preserve">The HRF can be accessed by any appropriate transport, including the </w:t>
      </w:r>
      <w:r w:rsidR="006773C9">
        <w:t xml:space="preserve">OMG </w:t>
      </w:r>
      <w:r w:rsidR="00581F76">
        <w:t xml:space="preserve">hData RESTful Transport [1]. This transport provides </w:t>
      </w:r>
      <w:r w:rsidR="000F44BF">
        <w:t xml:space="preserve">the </w:t>
      </w:r>
      <w:r w:rsidR="00581F76">
        <w:t xml:space="preserve">means to </w:t>
      </w:r>
      <w:r w:rsidR="006773C9">
        <w:t xml:space="preserve">retrieve, </w:t>
      </w:r>
      <w:r w:rsidR="00581F76">
        <w:t xml:space="preserve">locate, and update </w:t>
      </w:r>
      <w:r w:rsidR="00FE7853">
        <w:t>the hData record</w:t>
      </w:r>
      <w:r w:rsidR="00DE1905">
        <w:t>.</w:t>
      </w:r>
      <w:r w:rsidR="000F44BF">
        <w:t xml:space="preserve"> </w:t>
      </w:r>
      <w:r w:rsidR="009F49E6">
        <w:t>Given this</w:t>
      </w:r>
      <w:r w:rsidR="00DE1905">
        <w:t xml:space="preserve"> capability</w:t>
      </w:r>
      <w:r w:rsidR="009F49E6">
        <w:t xml:space="preserve">, the hData specifications can be seen as a realization of the </w:t>
      </w:r>
      <w:r>
        <w:t xml:space="preserve">HL7/OMG </w:t>
      </w:r>
      <w:r w:rsidR="009F49E6">
        <w:t xml:space="preserve">SOA </w:t>
      </w:r>
      <w:r w:rsidR="00B222CF">
        <w:t xml:space="preserve">Retrieve, Locate, Update, </w:t>
      </w:r>
      <w:proofErr w:type="gramStart"/>
      <w:r w:rsidR="00B222CF">
        <w:t>Service</w:t>
      </w:r>
      <w:proofErr w:type="gramEnd"/>
      <w:r w:rsidR="00B222CF">
        <w:t xml:space="preserve"> (</w:t>
      </w:r>
      <w:r w:rsidR="009F49E6">
        <w:t>RLUS</w:t>
      </w:r>
      <w:r w:rsidR="00B222CF">
        <w:t>)</w:t>
      </w:r>
      <w:r w:rsidR="009F49E6">
        <w:t xml:space="preserve"> model. Domain </w:t>
      </w:r>
      <w:r w:rsidR="00580128">
        <w:t>a</w:t>
      </w:r>
      <w:r w:rsidR="009F49E6">
        <w:t xml:space="preserve">nalysts </w:t>
      </w:r>
      <w:r w:rsidR="00B222CF">
        <w:t xml:space="preserve">should </w:t>
      </w:r>
      <w:r w:rsidR="009F49E6">
        <w:t>determine what content is appropriate to be included in</w:t>
      </w:r>
      <w:r w:rsidR="00FE7853">
        <w:t xml:space="preserve"> a given hData Content Profile, which is determined by a Localized Information Model (LIM). </w:t>
      </w:r>
      <w:r w:rsidR="009F49E6">
        <w:t>The HCP also requires business justifications and behavioral modeling (where appropriate).</w:t>
      </w:r>
      <w:r w:rsidR="00FE32B8">
        <w:t xml:space="preserve"> </w:t>
      </w:r>
    </w:p>
    <w:p w14:paraId="10BFADF1" w14:textId="77777777" w:rsidR="003B20F5" w:rsidRDefault="003B20F5" w:rsidP="006F20EC">
      <w:pPr>
        <w:keepNext/>
      </w:pPr>
      <w:r>
        <w:rPr>
          <w:noProof/>
          <w:lang w:bidi="ar-SA"/>
        </w:rPr>
        <w:drawing>
          <wp:inline distT="0" distB="0" distL="0" distR="0" wp14:anchorId="22A7B431" wp14:editId="16B88D67">
            <wp:extent cx="3630723" cy="2073252"/>
            <wp:effectExtent l="0" t="0" r="1905" b="10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723" cy="2073252"/>
                    </a:xfrm>
                    <a:prstGeom prst="rect">
                      <a:avLst/>
                    </a:prstGeom>
                    <a:noFill/>
                    <a:ln>
                      <a:noFill/>
                    </a:ln>
                  </pic:spPr>
                </pic:pic>
              </a:graphicData>
            </a:graphic>
          </wp:inline>
        </w:drawing>
      </w:r>
    </w:p>
    <w:p w14:paraId="24809E57" w14:textId="093DB5AA" w:rsidR="003B20F5" w:rsidRDefault="003B20F5" w:rsidP="006F20EC">
      <w:pPr>
        <w:pStyle w:val="Caption"/>
      </w:pPr>
      <w:bookmarkStart w:id="14" w:name="_Ref171157385"/>
      <w:r>
        <w:t xml:space="preserve">Figure </w:t>
      </w:r>
      <w:bookmarkEnd w:id="14"/>
      <w:r w:rsidR="00D469D4">
        <w:t>1</w:t>
      </w:r>
    </w:p>
    <w:p w14:paraId="75473463" w14:textId="24CE8935" w:rsidR="009F49E6" w:rsidRDefault="009F49E6" w:rsidP="00154E8A">
      <w:r>
        <w:t xml:space="preserve">The information identified by the domain analysts must be rendered into “exchangeable goods” – </w:t>
      </w:r>
      <w:proofErr w:type="gramStart"/>
      <w:r>
        <w:t xml:space="preserve">this process is governed by the applicable </w:t>
      </w:r>
      <w:r w:rsidR="00D469D4">
        <w:t>Implementable Technology Specification</w:t>
      </w:r>
      <w:proofErr w:type="gramEnd"/>
      <w:r w:rsidR="00D469D4">
        <w:t xml:space="preserve"> (ITS).</w:t>
      </w:r>
      <w:r>
        <w:t xml:space="preserve"> This is fairly straightforward when using the standard XML ITS, but future developments w</w:t>
      </w:r>
      <w:r w:rsidR="00FE7853">
        <w:t>ithin the ITS WG may also allow</w:t>
      </w:r>
      <w:r>
        <w:t xml:space="preserve"> simplified XML structures </w:t>
      </w:r>
      <w:r w:rsidR="00FE7853">
        <w:t xml:space="preserve">or JSON encoded content </w:t>
      </w:r>
      <w:r>
        <w:t xml:space="preserve">for wire-level exchanges. </w:t>
      </w:r>
      <w:r w:rsidR="006773C9">
        <w:t xml:space="preserve">The relationship of the hData Record Format specification to other HL7 v3 standards is illustrated in </w:t>
      </w:r>
      <w:r w:rsidR="00D469D4">
        <w:t>2</w:t>
      </w:r>
      <w:r w:rsidR="006773C9">
        <w:t>.</w:t>
      </w:r>
    </w:p>
    <w:p w14:paraId="47B1B06D" w14:textId="77777777" w:rsidR="00D469D4" w:rsidRDefault="00D469D4" w:rsidP="00D469D4">
      <w:pPr>
        <w:pStyle w:val="BodyText"/>
        <w:keepNext/>
        <w:jc w:val="center"/>
      </w:pPr>
      <w:r>
        <w:rPr>
          <w:noProof/>
          <w:lang w:bidi="ar-SA"/>
        </w:rPr>
        <w:drawing>
          <wp:inline distT="0" distB="0" distL="0" distR="0" wp14:anchorId="4115547A" wp14:editId="6A569EAA">
            <wp:extent cx="6332220" cy="4978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978772"/>
                    </a:xfrm>
                    <a:prstGeom prst="rect">
                      <a:avLst/>
                    </a:prstGeom>
                    <a:noFill/>
                    <a:ln>
                      <a:noFill/>
                    </a:ln>
                  </pic:spPr>
                </pic:pic>
              </a:graphicData>
            </a:graphic>
          </wp:inline>
        </w:drawing>
      </w:r>
    </w:p>
    <w:p w14:paraId="06CA262F" w14:textId="77777777" w:rsidR="00D469D4" w:rsidRDefault="00D469D4" w:rsidP="00D469D4">
      <w:pPr>
        <w:pStyle w:val="Caption"/>
        <w:jc w:val="center"/>
      </w:pPr>
      <w:r>
        <w:t>Figure 2</w:t>
      </w:r>
    </w:p>
    <w:p w14:paraId="142791B9" w14:textId="77777777" w:rsidR="00D469D4" w:rsidRDefault="00D469D4" w:rsidP="00154E8A"/>
    <w:p w14:paraId="4D0E25F8" w14:textId="77777777" w:rsidR="003304F3" w:rsidRDefault="003E23B5" w:rsidP="00CC5C41">
      <w:pPr>
        <w:pStyle w:val="Heading2"/>
      </w:pPr>
      <w:bookmarkStart w:id="15" w:name="Namespaces"/>
      <w:bookmarkEnd w:id="15"/>
      <w:r>
        <w:t xml:space="preserve">Namespaces </w:t>
      </w:r>
    </w:p>
    <w:p w14:paraId="32D38B0A" w14:textId="77777777" w:rsidR="003304F3" w:rsidRDefault="003E23B5" w:rsidP="00CC5C41">
      <w:pPr>
        <w:pStyle w:val="BodyText"/>
      </w:pPr>
      <w:r>
        <w:t xml:space="preserve">This document uses the following namespaces. This specification uses a number of namespace prefixes throughout; they are listed in Table 1. Note that the choice of any namespace prefix is arbitrary and not semantically significant. </w:t>
      </w:r>
    </w:p>
    <w:tbl>
      <w:tblPr>
        <w:tblW w:w="1007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82"/>
        <w:gridCol w:w="5170"/>
        <w:gridCol w:w="3725"/>
      </w:tblGrid>
      <w:tr w:rsidR="003304F3" w:rsidRPr="00AB45B3" w14:paraId="53BB1CAC" w14:textId="77777777">
        <w:trPr>
          <w:trHeight w:val="436"/>
        </w:trPr>
        <w:tc>
          <w:tcPr>
            <w:tcW w:w="1182" w:type="dxa"/>
            <w:vAlign w:val="center"/>
          </w:tcPr>
          <w:p w14:paraId="7889C058" w14:textId="77777777" w:rsidR="003304F3" w:rsidRPr="00AB45B3" w:rsidRDefault="003E23B5">
            <w:pPr>
              <w:pStyle w:val="TableContents"/>
            </w:pPr>
            <w:r w:rsidRPr="00AB45B3">
              <w:t xml:space="preserve">Namespace Prefix </w:t>
            </w:r>
          </w:p>
        </w:tc>
        <w:tc>
          <w:tcPr>
            <w:tcW w:w="5170" w:type="dxa"/>
            <w:vAlign w:val="center"/>
          </w:tcPr>
          <w:p w14:paraId="57A4D545" w14:textId="77777777" w:rsidR="003304F3" w:rsidRPr="00AB45B3" w:rsidRDefault="003E23B5">
            <w:pPr>
              <w:pStyle w:val="TableContents"/>
            </w:pPr>
            <w:r w:rsidRPr="00AB45B3">
              <w:t xml:space="preserve">Namespace URI </w:t>
            </w:r>
          </w:p>
        </w:tc>
        <w:tc>
          <w:tcPr>
            <w:tcW w:w="3725" w:type="dxa"/>
            <w:vAlign w:val="center"/>
          </w:tcPr>
          <w:p w14:paraId="6996A815" w14:textId="77777777" w:rsidR="003304F3" w:rsidRPr="00AB45B3" w:rsidRDefault="003E23B5">
            <w:pPr>
              <w:pStyle w:val="TableContents"/>
            </w:pPr>
            <w:r w:rsidRPr="00AB45B3">
              <w:t xml:space="preserve">Description </w:t>
            </w:r>
          </w:p>
        </w:tc>
      </w:tr>
      <w:tr w:rsidR="003304F3" w:rsidRPr="00AB45B3" w14:paraId="7AD4C52A" w14:textId="77777777">
        <w:trPr>
          <w:trHeight w:val="436"/>
        </w:trPr>
        <w:tc>
          <w:tcPr>
            <w:tcW w:w="1182" w:type="dxa"/>
            <w:vAlign w:val="center"/>
          </w:tcPr>
          <w:p w14:paraId="4C47D3AA" w14:textId="77777777" w:rsidR="003304F3" w:rsidRPr="00AB45B3" w:rsidRDefault="003E23B5">
            <w:pPr>
              <w:pStyle w:val="TableContents"/>
            </w:pPr>
            <w:proofErr w:type="spellStart"/>
            <w:r w:rsidRPr="00AB45B3">
              <w:t>hrf</w:t>
            </w:r>
            <w:proofErr w:type="spellEnd"/>
            <w:r w:rsidRPr="00AB45B3">
              <w:t xml:space="preserve"> </w:t>
            </w:r>
          </w:p>
        </w:tc>
        <w:tc>
          <w:tcPr>
            <w:tcW w:w="5170" w:type="dxa"/>
            <w:vAlign w:val="center"/>
          </w:tcPr>
          <w:p w14:paraId="7A901126" w14:textId="1CE6FEBC" w:rsidR="003304F3" w:rsidRPr="00AB45B3" w:rsidRDefault="003E23B5" w:rsidP="002248BA">
            <w:pPr>
              <w:pStyle w:val="TableContents"/>
            </w:pPr>
            <w:r w:rsidRPr="00DF070C">
              <w:t>http://</w:t>
            </w:r>
            <w:r w:rsidR="002248BA">
              <w:t>www.hl7</w:t>
            </w:r>
            <w:r w:rsidRPr="00DF070C">
              <w:t>.org/schemas/</w:t>
            </w:r>
            <w:r w:rsidR="00C161AB">
              <w:t>hdata/</w:t>
            </w:r>
            <w:r w:rsidRPr="00DF070C">
              <w:t>2009/06/core</w:t>
            </w:r>
          </w:p>
        </w:tc>
        <w:tc>
          <w:tcPr>
            <w:tcW w:w="3725" w:type="dxa"/>
            <w:vAlign w:val="center"/>
          </w:tcPr>
          <w:p w14:paraId="03EECA55" w14:textId="77777777" w:rsidR="003304F3" w:rsidRPr="00AB45B3" w:rsidRDefault="003E23B5">
            <w:pPr>
              <w:pStyle w:val="TableContents"/>
            </w:pPr>
            <w:r w:rsidRPr="00AB45B3">
              <w:t xml:space="preserve">Namespace for elements in this document </w:t>
            </w:r>
          </w:p>
        </w:tc>
      </w:tr>
      <w:tr w:rsidR="003304F3" w:rsidRPr="00AB45B3" w14:paraId="578F6AD4" w14:textId="77777777">
        <w:trPr>
          <w:trHeight w:val="436"/>
        </w:trPr>
        <w:tc>
          <w:tcPr>
            <w:tcW w:w="1182" w:type="dxa"/>
            <w:vAlign w:val="center"/>
          </w:tcPr>
          <w:p w14:paraId="4F9CD57E" w14:textId="77777777" w:rsidR="003304F3" w:rsidRDefault="006968FE">
            <w:pPr>
              <w:pStyle w:val="TableContents"/>
            </w:pPr>
            <w:proofErr w:type="spellStart"/>
            <w:r>
              <w:t>h</w:t>
            </w:r>
            <w:r w:rsidR="003E23B5">
              <w:t>cp</w:t>
            </w:r>
            <w:proofErr w:type="spellEnd"/>
          </w:p>
        </w:tc>
        <w:tc>
          <w:tcPr>
            <w:tcW w:w="5170" w:type="dxa"/>
            <w:vAlign w:val="center"/>
          </w:tcPr>
          <w:p w14:paraId="4EB718B7" w14:textId="4800C317" w:rsidR="003304F3" w:rsidRPr="00FA23A1" w:rsidRDefault="003E23B5" w:rsidP="002248BA">
            <w:pPr>
              <w:pStyle w:val="TableContents"/>
            </w:pPr>
            <w:r w:rsidRPr="00DF070C">
              <w:t>http://</w:t>
            </w:r>
            <w:r w:rsidR="002248BA">
              <w:t>www.hl7</w:t>
            </w:r>
            <w:r w:rsidRPr="00DF070C">
              <w:t>.org/schemas/</w:t>
            </w:r>
            <w:r w:rsidR="00C161AB">
              <w:t>hdata/</w:t>
            </w:r>
            <w:r w:rsidRPr="00DF070C">
              <w:t>2010/04/hcp</w:t>
            </w:r>
          </w:p>
        </w:tc>
        <w:tc>
          <w:tcPr>
            <w:tcW w:w="3725" w:type="dxa"/>
            <w:vAlign w:val="center"/>
          </w:tcPr>
          <w:p w14:paraId="613C0B6E" w14:textId="77777777" w:rsidR="003304F3" w:rsidRDefault="003E23B5">
            <w:pPr>
              <w:pStyle w:val="TableContents"/>
            </w:pPr>
            <w:r>
              <w:t>Namespace for hData Content Profile Description language</w:t>
            </w:r>
          </w:p>
        </w:tc>
      </w:tr>
      <w:tr w:rsidR="003304F3" w:rsidRPr="00AB45B3" w14:paraId="1C4E5B8C" w14:textId="77777777">
        <w:trPr>
          <w:trHeight w:val="436"/>
        </w:trPr>
        <w:tc>
          <w:tcPr>
            <w:tcW w:w="1182" w:type="dxa"/>
            <w:vAlign w:val="center"/>
          </w:tcPr>
          <w:p w14:paraId="34022820" w14:textId="77777777" w:rsidR="003304F3" w:rsidRPr="00AB45B3" w:rsidRDefault="003E23B5">
            <w:pPr>
              <w:pStyle w:val="TableContents"/>
            </w:pPr>
            <w:commentRangeStart w:id="16"/>
            <w:proofErr w:type="spellStart"/>
            <w:proofErr w:type="gramStart"/>
            <w:r>
              <w:t>hrf</w:t>
            </w:r>
            <w:proofErr w:type="spellEnd"/>
            <w:proofErr w:type="gramEnd"/>
            <w:r>
              <w:t>-md</w:t>
            </w:r>
          </w:p>
        </w:tc>
        <w:tc>
          <w:tcPr>
            <w:tcW w:w="5170" w:type="dxa"/>
            <w:vAlign w:val="center"/>
          </w:tcPr>
          <w:p w14:paraId="51CA16AF" w14:textId="734D8A83" w:rsidR="003304F3" w:rsidRPr="00AB45B3" w:rsidRDefault="003E23B5" w:rsidP="002248BA">
            <w:pPr>
              <w:pStyle w:val="TableContents"/>
            </w:pPr>
            <w:r w:rsidRPr="00DF070C">
              <w:t>http://</w:t>
            </w:r>
            <w:r w:rsidR="002248BA">
              <w:t>www.hl7</w:t>
            </w:r>
            <w:r w:rsidRPr="00DF070C">
              <w:t>.org/schemas/</w:t>
            </w:r>
            <w:r w:rsidR="00C161AB">
              <w:t>hdata/</w:t>
            </w:r>
            <w:r w:rsidRPr="00DF070C">
              <w:t>2009/11/metadata</w:t>
            </w:r>
          </w:p>
        </w:tc>
        <w:tc>
          <w:tcPr>
            <w:tcW w:w="3725" w:type="dxa"/>
            <w:vAlign w:val="center"/>
          </w:tcPr>
          <w:p w14:paraId="50D52737" w14:textId="77777777" w:rsidR="003304F3" w:rsidRPr="00AB45B3" w:rsidRDefault="003E23B5">
            <w:pPr>
              <w:pStyle w:val="TableContents"/>
            </w:pPr>
            <w:r>
              <w:t xml:space="preserve">Namespace for </w:t>
            </w:r>
            <w:r w:rsidR="00A05B1C">
              <w:t>metadata</w:t>
            </w:r>
            <w:r>
              <w:t xml:space="preserve"> </w:t>
            </w:r>
            <w:commentRangeEnd w:id="16"/>
            <w:r w:rsidR="007566E6">
              <w:rPr>
                <w:rStyle w:val="CommentReference"/>
              </w:rPr>
              <w:commentReference w:id="16"/>
            </w:r>
          </w:p>
        </w:tc>
      </w:tr>
      <w:tr w:rsidR="003304F3" w:rsidRPr="00AB45B3" w14:paraId="37B0FA10" w14:textId="77777777">
        <w:trPr>
          <w:trHeight w:val="436"/>
        </w:trPr>
        <w:tc>
          <w:tcPr>
            <w:tcW w:w="1182" w:type="dxa"/>
            <w:vAlign w:val="center"/>
          </w:tcPr>
          <w:p w14:paraId="051AD94A" w14:textId="079897FC" w:rsidR="003304F3" w:rsidRDefault="002248BA">
            <w:pPr>
              <w:pStyle w:val="TableContents"/>
            </w:pPr>
            <w:proofErr w:type="spellStart"/>
            <w:proofErr w:type="gramStart"/>
            <w:r>
              <w:t>xs</w:t>
            </w:r>
            <w:proofErr w:type="spellEnd"/>
            <w:proofErr w:type="gramEnd"/>
          </w:p>
        </w:tc>
        <w:tc>
          <w:tcPr>
            <w:tcW w:w="5170" w:type="dxa"/>
            <w:vAlign w:val="center"/>
          </w:tcPr>
          <w:p w14:paraId="720E8DAC" w14:textId="77777777" w:rsidR="003304F3" w:rsidRPr="007F5C19" w:rsidRDefault="003E23B5">
            <w:pPr>
              <w:pStyle w:val="TableContents"/>
            </w:pPr>
            <w:r w:rsidRPr="00DF070C">
              <w:t>http://www.w3.org/2001/XMLSchema</w:t>
            </w:r>
          </w:p>
        </w:tc>
        <w:tc>
          <w:tcPr>
            <w:tcW w:w="3725" w:type="dxa"/>
            <w:vAlign w:val="center"/>
          </w:tcPr>
          <w:p w14:paraId="335DFC9E" w14:textId="77777777" w:rsidR="003304F3" w:rsidRDefault="003E23B5">
            <w:pPr>
              <w:pStyle w:val="TableContents"/>
            </w:pPr>
            <w:r>
              <w:t>XML Schema namespace</w:t>
            </w:r>
          </w:p>
        </w:tc>
      </w:tr>
      <w:tr w:rsidR="003304F3" w:rsidRPr="00AB45B3" w14:paraId="61A7E284" w14:textId="77777777">
        <w:trPr>
          <w:trHeight w:val="436"/>
        </w:trPr>
        <w:tc>
          <w:tcPr>
            <w:tcW w:w="1182" w:type="dxa"/>
            <w:vAlign w:val="center"/>
          </w:tcPr>
          <w:p w14:paraId="1B76084A" w14:textId="44618A4E" w:rsidR="003304F3" w:rsidRDefault="002248BA">
            <w:pPr>
              <w:pStyle w:val="TableContents"/>
            </w:pPr>
            <w:proofErr w:type="gramStart"/>
            <w:r>
              <w:t>ds</w:t>
            </w:r>
            <w:proofErr w:type="gramEnd"/>
          </w:p>
        </w:tc>
        <w:tc>
          <w:tcPr>
            <w:tcW w:w="5170" w:type="dxa"/>
            <w:vAlign w:val="center"/>
          </w:tcPr>
          <w:p w14:paraId="1A28B582" w14:textId="77777777" w:rsidR="003304F3" w:rsidRPr="00603ECB" w:rsidRDefault="003E23B5">
            <w:pPr>
              <w:pStyle w:val="TableContents"/>
            </w:pPr>
            <w:r w:rsidRPr="00DF070C">
              <w:t>http://www.w3.org/2000/09/xmldsig#</w:t>
            </w:r>
            <w:r>
              <w:t xml:space="preserve"> </w:t>
            </w:r>
          </w:p>
        </w:tc>
        <w:tc>
          <w:tcPr>
            <w:tcW w:w="3725" w:type="dxa"/>
            <w:vAlign w:val="center"/>
          </w:tcPr>
          <w:p w14:paraId="26C7FFAA" w14:textId="77777777" w:rsidR="003304F3" w:rsidRDefault="003E23B5">
            <w:pPr>
              <w:pStyle w:val="TableContents"/>
            </w:pPr>
            <w:r>
              <w:t>Namespace for XML Digital Signature</w:t>
            </w:r>
          </w:p>
        </w:tc>
      </w:tr>
      <w:tr w:rsidR="003304F3" w:rsidRPr="00AB45B3" w14:paraId="75EAC537" w14:textId="77777777">
        <w:trPr>
          <w:trHeight w:val="436"/>
        </w:trPr>
        <w:tc>
          <w:tcPr>
            <w:tcW w:w="1182" w:type="dxa"/>
            <w:vAlign w:val="center"/>
          </w:tcPr>
          <w:p w14:paraId="00A9BFEB" w14:textId="426DEAD9" w:rsidR="003304F3" w:rsidRDefault="002248BA">
            <w:pPr>
              <w:pStyle w:val="TableContents"/>
            </w:pPr>
            <w:proofErr w:type="gramStart"/>
            <w:r>
              <w:t>atom</w:t>
            </w:r>
            <w:proofErr w:type="gramEnd"/>
          </w:p>
        </w:tc>
        <w:tc>
          <w:tcPr>
            <w:tcW w:w="5170" w:type="dxa"/>
            <w:vAlign w:val="center"/>
          </w:tcPr>
          <w:p w14:paraId="0B34454F" w14:textId="77777777" w:rsidR="003304F3" w:rsidRPr="00603ECB" w:rsidRDefault="003E23B5">
            <w:pPr>
              <w:pStyle w:val="TableContents"/>
            </w:pPr>
            <w:r w:rsidRPr="00DF070C">
              <w:t>http://www.w3.org/2005/Atom</w:t>
            </w:r>
            <w:r>
              <w:t xml:space="preserve"> </w:t>
            </w:r>
          </w:p>
        </w:tc>
        <w:tc>
          <w:tcPr>
            <w:tcW w:w="3725" w:type="dxa"/>
            <w:vAlign w:val="center"/>
          </w:tcPr>
          <w:p w14:paraId="6F539E3F" w14:textId="77777777" w:rsidR="003304F3" w:rsidRDefault="003E23B5">
            <w:pPr>
              <w:pStyle w:val="TableContents"/>
            </w:pPr>
            <w:r>
              <w:t>Namespace for the Atom syndication format</w:t>
            </w:r>
          </w:p>
        </w:tc>
      </w:tr>
      <w:tr w:rsidR="00C1533D" w:rsidRPr="00AB45B3" w14:paraId="7E586650" w14:textId="77777777">
        <w:trPr>
          <w:trHeight w:val="436"/>
        </w:trPr>
        <w:tc>
          <w:tcPr>
            <w:tcW w:w="1182" w:type="dxa"/>
            <w:vAlign w:val="center"/>
          </w:tcPr>
          <w:p w14:paraId="4A9CCDFC" w14:textId="18B60E67" w:rsidR="00C1533D" w:rsidRDefault="002248BA">
            <w:pPr>
              <w:pStyle w:val="TableContents"/>
            </w:pPr>
            <w:proofErr w:type="spellStart"/>
            <w:proofErr w:type="gramStart"/>
            <w:r>
              <w:t>rddl</w:t>
            </w:r>
            <w:proofErr w:type="spellEnd"/>
            <w:proofErr w:type="gramEnd"/>
          </w:p>
        </w:tc>
        <w:tc>
          <w:tcPr>
            <w:tcW w:w="5170" w:type="dxa"/>
            <w:vAlign w:val="center"/>
          </w:tcPr>
          <w:p w14:paraId="7C9711E3" w14:textId="77777777" w:rsidR="00C1533D" w:rsidRDefault="00C1533D">
            <w:pPr>
              <w:pStyle w:val="TableContents"/>
            </w:pPr>
            <w:r w:rsidRPr="00DF070C">
              <w:t>http://www.rddl.org/</w:t>
            </w:r>
          </w:p>
        </w:tc>
        <w:tc>
          <w:tcPr>
            <w:tcW w:w="3725" w:type="dxa"/>
            <w:vAlign w:val="center"/>
          </w:tcPr>
          <w:p w14:paraId="4A962D65" w14:textId="77777777" w:rsidR="00C1533D" w:rsidRDefault="00C1533D">
            <w:pPr>
              <w:pStyle w:val="TableContents"/>
            </w:pPr>
            <w:r>
              <w:t>Namespace for RDDL</w:t>
            </w:r>
          </w:p>
        </w:tc>
      </w:tr>
    </w:tbl>
    <w:p w14:paraId="2059F71D" w14:textId="77777777" w:rsidR="003304F3" w:rsidRDefault="003304F3">
      <w:pPr>
        <w:pStyle w:val="BodyText"/>
      </w:pPr>
    </w:p>
    <w:p w14:paraId="3669C450" w14:textId="77777777" w:rsidR="003304F3" w:rsidRDefault="003E23B5" w:rsidP="00CC5C41">
      <w:pPr>
        <w:pStyle w:val="Heading2"/>
      </w:pPr>
      <w:bookmarkStart w:id="17" w:name="Glossary_.28Non-Normative.29"/>
      <w:bookmarkEnd w:id="17"/>
      <w:commentRangeStart w:id="18"/>
      <w:r>
        <w:t>Glossary (Non-Normative</w:t>
      </w:r>
      <w:commentRangeEnd w:id="18"/>
      <w:r w:rsidR="007566E6">
        <w:rPr>
          <w:rStyle w:val="CommentReference"/>
          <w:rFonts w:ascii="Calibri" w:hAnsi="Calibri"/>
          <w:b w:val="0"/>
          <w:bCs w:val="0"/>
          <w:color w:val="auto"/>
        </w:rPr>
        <w:commentReference w:id="18"/>
      </w:r>
      <w:r>
        <w:t xml:space="preserve">) </w:t>
      </w:r>
    </w:p>
    <w:p w14:paraId="129D146C" w14:textId="66E800BD" w:rsidR="003304F3" w:rsidRDefault="00741020" w:rsidP="00741020">
      <w:pPr>
        <w:pStyle w:val="BodyText"/>
      </w:pPr>
      <w:r>
        <w:rPr>
          <w:b/>
        </w:rPr>
        <w:t xml:space="preserve">HL7 </w:t>
      </w:r>
      <w:r w:rsidR="003E23B5">
        <w:rPr>
          <w:b/>
        </w:rPr>
        <w:t>hData Record Format (HRF)</w:t>
      </w:r>
      <w:r w:rsidR="003E23B5">
        <w:t xml:space="preserve"> - </w:t>
      </w:r>
      <w:r w:rsidR="00AD613A">
        <w:t>T</w:t>
      </w:r>
      <w:r>
        <w:t>his specification specifies an abstract hierarchical organization, packaging,</w:t>
      </w:r>
      <w:r w:rsidR="004D620A">
        <w:t xml:space="preserve"> </w:t>
      </w:r>
      <w:r>
        <w:t xml:space="preserve">and </w:t>
      </w:r>
      <w:r w:rsidR="00A05B1C">
        <w:t>metadata</w:t>
      </w:r>
      <w:r>
        <w:t xml:space="preserve"> for individual documents </w:t>
      </w:r>
      <w:r w:rsidR="00AD613A">
        <w:t>that represent the information in the sections or components of an EHR.</w:t>
      </w:r>
    </w:p>
    <w:p w14:paraId="2F25212B" w14:textId="6D714B5E" w:rsidR="003304F3" w:rsidRDefault="003E23B5" w:rsidP="00CC5C41">
      <w:pPr>
        <w:pStyle w:val="BodyText"/>
      </w:pPr>
      <w:proofErr w:type="gramStart"/>
      <w:r>
        <w:rPr>
          <w:b/>
        </w:rPr>
        <w:t>hData</w:t>
      </w:r>
      <w:proofErr w:type="gramEnd"/>
      <w:r>
        <w:rPr>
          <w:b/>
        </w:rPr>
        <w:t xml:space="preserve"> Record (HDR)</w:t>
      </w:r>
      <w:r>
        <w:t xml:space="preserve"> - </w:t>
      </w:r>
      <w:r w:rsidR="00AD613A">
        <w:t>A</w:t>
      </w:r>
      <w:r>
        <w:t xml:space="preserve"> single instan</w:t>
      </w:r>
      <w:r w:rsidR="00606F43">
        <w:t>ce</w:t>
      </w:r>
      <w:r>
        <w:t xml:space="preserve"> of the HRF. </w:t>
      </w:r>
    </w:p>
    <w:p w14:paraId="3E762F5C" w14:textId="2E6546E4" w:rsidR="003304F3" w:rsidRDefault="00741020" w:rsidP="00CC5C41">
      <w:pPr>
        <w:pStyle w:val="BodyText"/>
      </w:pPr>
      <w:r>
        <w:rPr>
          <w:b/>
        </w:rPr>
        <w:t xml:space="preserve">HL7 </w:t>
      </w:r>
      <w:r w:rsidR="003E23B5">
        <w:rPr>
          <w:b/>
        </w:rPr>
        <w:t xml:space="preserve">hData Restful </w:t>
      </w:r>
      <w:r>
        <w:rPr>
          <w:b/>
        </w:rPr>
        <w:t>Transport</w:t>
      </w:r>
      <w:r w:rsidR="003E23B5">
        <w:t xml:space="preserve"> </w:t>
      </w:r>
      <w:r w:rsidR="004D620A" w:rsidRPr="00DF070C">
        <w:rPr>
          <w:b/>
        </w:rPr>
        <w:t>(HRT)</w:t>
      </w:r>
      <w:r w:rsidR="004D620A">
        <w:t xml:space="preserve"> </w:t>
      </w:r>
      <w:r w:rsidR="003E23B5">
        <w:t xml:space="preserve">- </w:t>
      </w:r>
      <w:r w:rsidR="00AD613A">
        <w:t>T</w:t>
      </w:r>
      <w:r w:rsidRPr="00741020">
        <w:t xml:space="preserve">his specification defines how the abstract hierarchical organization defined within the HRF specification is access and modified through a RESTful approach, using HTTP as the access protocol. It creates a unique mapping to an URL structure, and defines how HTTP verbs such as GET, PUT, DELETE, etc. affect the underlying information. </w:t>
      </w:r>
      <w:r w:rsidR="003E23B5">
        <w:t xml:space="preserve"> </w:t>
      </w:r>
    </w:p>
    <w:p w14:paraId="5703B3DD" w14:textId="7E5D6879" w:rsidR="003304F3" w:rsidRDefault="003E23B5" w:rsidP="00CC5C41">
      <w:pPr>
        <w:pStyle w:val="BodyText"/>
      </w:pPr>
      <w:proofErr w:type="gramStart"/>
      <w:r>
        <w:rPr>
          <w:b/>
        </w:rPr>
        <w:t>hData</w:t>
      </w:r>
      <w:proofErr w:type="gramEnd"/>
      <w:r>
        <w:rPr>
          <w:b/>
        </w:rPr>
        <w:t xml:space="preserve"> Content Profile (HCP) </w:t>
      </w:r>
      <w:r>
        <w:t xml:space="preserve">- </w:t>
      </w:r>
      <w:r w:rsidR="00AD613A">
        <w:t>A</w:t>
      </w:r>
      <w:r>
        <w:t xml:space="preserve"> profile of the content of an HDR. </w:t>
      </w:r>
      <w:r w:rsidR="00741020">
        <w:t xml:space="preserve">The HRF specification contains the definition of the HCP format. </w:t>
      </w:r>
      <w:r>
        <w:t xml:space="preserve"> </w:t>
      </w:r>
    </w:p>
    <w:p w14:paraId="677DE1FA" w14:textId="77777777" w:rsidR="003304F3" w:rsidRDefault="003E23B5" w:rsidP="00CC5C41">
      <w:pPr>
        <w:pStyle w:val="Heading2"/>
      </w:pPr>
      <w:bookmarkStart w:id="19" w:name="Notational_Conventions"/>
      <w:bookmarkEnd w:id="19"/>
      <w:r>
        <w:t xml:space="preserve">Notational Conventions </w:t>
      </w:r>
    </w:p>
    <w:p w14:paraId="63531C6B" w14:textId="77777777" w:rsidR="003304F3" w:rsidRDefault="003E23B5" w:rsidP="00CC5C41">
      <w:pPr>
        <w:pStyle w:val="BodyText"/>
      </w:pPr>
      <w:commentRangeStart w:id="20"/>
      <w:r>
        <w:t xml:space="preserve">The keywords "MUST", "MUST NOT", "REQUIRED", "SHALL", "SHALL NOT", "SHOULD", "SHOULD NOT", "RECOMMENDED", "MAY", and "OPTIONAL" in this document are to be interpreted as described in </w:t>
      </w:r>
      <w:hyperlink r:id="rId14" w:history="1">
        <w:r>
          <w:rPr>
            <w:rStyle w:val="Hyperlink"/>
          </w:rPr>
          <w:t>RFC 2119</w:t>
        </w:r>
      </w:hyperlink>
      <w:r>
        <w:t xml:space="preserve">. </w:t>
      </w:r>
      <w:commentRangeEnd w:id="20"/>
      <w:r w:rsidR="007566E6">
        <w:rPr>
          <w:rStyle w:val="CommentReference"/>
        </w:rPr>
        <w:commentReference w:id="20"/>
      </w:r>
    </w:p>
    <w:p w14:paraId="06762498" w14:textId="77777777" w:rsidR="003304F3" w:rsidRDefault="003E23B5" w:rsidP="006F20EC">
      <w:r>
        <w:t xml:space="preserve">When describing concrete XML schemas, this specification uses the following notation: each member of an element's [children] or [attributes] property is described using an </w:t>
      </w:r>
      <w:proofErr w:type="spellStart"/>
      <w:r>
        <w:t>XPath</w:t>
      </w:r>
      <w:proofErr w:type="spellEnd"/>
      <w:r>
        <w:t xml:space="preserve"> notation (e.g., /</w:t>
      </w:r>
      <w:proofErr w:type="spellStart"/>
      <w:r>
        <w:t>x:MyHeader</w:t>
      </w:r>
      <w:proofErr w:type="spellEnd"/>
      <w:r>
        <w:t>/</w:t>
      </w:r>
      <w:proofErr w:type="spellStart"/>
      <w:r>
        <w:t>x:SomeProperty</w:t>
      </w:r>
      <w:proofErr w:type="spellEnd"/>
      <w:r>
        <w:t xml:space="preserve">/@value1). </w:t>
      </w:r>
      <w:r w:rsidR="00E2482E">
        <w:t xml:space="preserve">If present, </w:t>
      </w:r>
      <w:r w:rsidR="004D620A">
        <w:t>t</w:t>
      </w:r>
      <w:r w:rsidR="00E2482E">
        <w:t>he pair in parenthesis after the element name definition contains the data type and the multiplicity (such as 0</w:t>
      </w:r>
      <w:proofErr w:type="gramStart"/>
      <w:r w:rsidR="00E2482E">
        <w:t>..</w:t>
      </w:r>
      <w:proofErr w:type="gramEnd"/>
      <w:r w:rsidR="00E2482E">
        <w:t>1, 1, 1</w:t>
      </w:r>
      <w:proofErr w:type="gramStart"/>
      <w:r w:rsidR="00E2482E">
        <w:t>..</w:t>
      </w:r>
      <w:proofErr w:type="gramEnd"/>
      <w:r w:rsidR="00E2482E">
        <w:t xml:space="preserve">*, </w:t>
      </w:r>
      <w:proofErr w:type="gramStart"/>
      <w:r w:rsidR="00E2482E">
        <w:t>etc</w:t>
      </w:r>
      <w:proofErr w:type="gramEnd"/>
      <w:r w:rsidR="00E2482E">
        <w:t xml:space="preserve">.). </w:t>
      </w:r>
    </w:p>
    <w:p w14:paraId="7D668806" w14:textId="77777777" w:rsidR="003304F3" w:rsidRDefault="003E23B5" w:rsidP="00CC5C41">
      <w:pPr>
        <w:pStyle w:val="BodyText"/>
      </w:pPr>
      <w:r>
        <w:t xml:space="preserve">Note also that only the W3C XML schemas linked in section </w:t>
      </w:r>
      <w:r w:rsidR="00CF6EC2">
        <w:fldChar w:fldCharType="begin"/>
      </w:r>
      <w:r>
        <w:instrText xml:space="preserve"> REF _Ref139449054 \r \h </w:instrText>
      </w:r>
      <w:r w:rsidR="00CF6EC2">
        <w:fldChar w:fldCharType="separate"/>
      </w:r>
      <w:r>
        <w:t>3</w:t>
      </w:r>
      <w:r w:rsidR="00CF6EC2">
        <w:fldChar w:fldCharType="end"/>
      </w:r>
      <w:r>
        <w:t xml:space="preserve"> at the end of this document are normative – any schema fragment or other schema description within the main body of this document are informational only. </w:t>
      </w:r>
    </w:p>
    <w:p w14:paraId="617D3FD8" w14:textId="77777777" w:rsidR="003304F3" w:rsidRDefault="003E23B5">
      <w:pPr>
        <w:pStyle w:val="Heading1"/>
      </w:pPr>
      <w:bookmarkStart w:id="21" w:name="Hierarchical_Organization"/>
      <w:bookmarkEnd w:id="21"/>
      <w:r>
        <w:br w:type="page"/>
        <w:t xml:space="preserve">Hierarchical Organization </w:t>
      </w:r>
    </w:p>
    <w:p w14:paraId="1D073071" w14:textId="7130C4AD" w:rsidR="003304F3" w:rsidRDefault="003E23B5" w:rsidP="00CC5C41">
      <w:pPr>
        <w:pStyle w:val="BodyText"/>
      </w:pPr>
      <w:r>
        <w:t>The basic approach of the hData Record Format is to represent medical data through linked documents, which are organized through an abstract hierarchy</w:t>
      </w:r>
      <w:r w:rsidR="00A7356D">
        <w:t xml:space="preserve"> (see </w:t>
      </w:r>
      <w:r w:rsidR="00A7356D">
        <w:fldChar w:fldCharType="begin"/>
      </w:r>
      <w:r w:rsidR="00A7356D">
        <w:instrText xml:space="preserve"> REF _Ref171151251 \h </w:instrText>
      </w:r>
      <w:r w:rsidR="00A7356D">
        <w:fldChar w:fldCharType="separate"/>
      </w:r>
      <w:r w:rsidR="00AD613A">
        <w:t xml:space="preserve">Figure </w:t>
      </w:r>
      <w:r w:rsidR="00AD613A">
        <w:rPr>
          <w:noProof/>
        </w:rPr>
        <w:t>3</w:t>
      </w:r>
      <w:r w:rsidR="00A7356D">
        <w:fldChar w:fldCharType="end"/>
      </w:r>
      <w:r w:rsidR="00A7356D">
        <w:t>)</w:t>
      </w:r>
      <w:r>
        <w:t>. The hData RESTful API specification map</w:t>
      </w:r>
      <w:r w:rsidR="00741020">
        <w:t>s</w:t>
      </w:r>
      <w:r>
        <w:t xml:space="preserve"> this abstract hierarchy to a concrete implementation, such as a web resource hierarchy. </w:t>
      </w:r>
    </w:p>
    <w:p w14:paraId="37DA12E7" w14:textId="77777777" w:rsidR="00A7356D" w:rsidRDefault="00A7356D" w:rsidP="006F20EC">
      <w:pPr>
        <w:pStyle w:val="BodyText"/>
        <w:keepNext/>
      </w:pPr>
      <w:r>
        <w:rPr>
          <w:noProof/>
          <w:lang w:bidi="ar-SA"/>
        </w:rPr>
        <w:drawing>
          <wp:inline distT="0" distB="0" distL="0" distR="0" wp14:anchorId="1811D180" wp14:editId="7E9EEAFF">
            <wp:extent cx="5500982" cy="6780244"/>
            <wp:effectExtent l="0" t="0" r="1143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0983" cy="6780246"/>
                    </a:xfrm>
                    <a:prstGeom prst="rect">
                      <a:avLst/>
                    </a:prstGeom>
                    <a:noFill/>
                    <a:ln>
                      <a:noFill/>
                    </a:ln>
                  </pic:spPr>
                </pic:pic>
              </a:graphicData>
            </a:graphic>
          </wp:inline>
        </w:drawing>
      </w:r>
    </w:p>
    <w:p w14:paraId="4413F611" w14:textId="77777777" w:rsidR="00A7356D" w:rsidRDefault="00A7356D" w:rsidP="00A7356D">
      <w:pPr>
        <w:pStyle w:val="Caption"/>
      </w:pPr>
      <w:bookmarkStart w:id="22" w:name="_Ref171151251"/>
      <w:r>
        <w:t xml:space="preserve">Figure </w:t>
      </w:r>
      <w:fldSimple w:instr=" SEQ Figure \* ARABIC ">
        <w:r w:rsidR="003B20F5">
          <w:rPr>
            <w:noProof/>
          </w:rPr>
          <w:t>3</w:t>
        </w:r>
      </w:fldSimple>
      <w:bookmarkEnd w:id="22"/>
    </w:p>
    <w:p w14:paraId="4CD3D553" w14:textId="77777777" w:rsidR="003304F3" w:rsidRDefault="003304F3" w:rsidP="00CC5C41">
      <w:pPr>
        <w:pStyle w:val="BodyText"/>
      </w:pPr>
    </w:p>
    <w:p w14:paraId="75ABA13F" w14:textId="77777777" w:rsidR="003304F3" w:rsidRDefault="003E23B5" w:rsidP="00CC5C41">
      <w:pPr>
        <w:pStyle w:val="BodyText"/>
      </w:pPr>
      <w:r>
        <w:t xml:space="preserve">In order to be able to accommodate more complex situations, HRF was designed with a number of extension points that allow the definition and insertion of new components. </w:t>
      </w:r>
    </w:p>
    <w:p w14:paraId="5455F4C2" w14:textId="77777777" w:rsidR="003304F3" w:rsidRDefault="003E23B5" w:rsidP="00CC5C41">
      <w:pPr>
        <w:pStyle w:val="Heading2"/>
      </w:pPr>
      <w:bookmarkStart w:id="23" w:name="Overall_Structure"/>
      <w:bookmarkEnd w:id="23"/>
      <w:r>
        <w:t xml:space="preserve">Overall Structure </w:t>
      </w:r>
    </w:p>
    <w:p w14:paraId="009B8E86" w14:textId="04C663B0" w:rsidR="003304F3" w:rsidRDefault="003E23B5" w:rsidP="00CC5C41">
      <w:pPr>
        <w:pStyle w:val="BodyText"/>
      </w:pPr>
      <w:r>
        <w:t>At the root of the hierarchy is the root document. The content is contained in component</w:t>
      </w:r>
      <w:r w:rsidR="00AD613A">
        <w:t>-</w:t>
      </w:r>
      <w:r>
        <w:t xml:space="preserve">specific sections, which </w:t>
      </w:r>
      <w:r w:rsidR="006D3CE1">
        <w:t>can be specified as</w:t>
      </w:r>
      <w:r>
        <w:t xml:space="preserve"> </w:t>
      </w:r>
      <w:r w:rsidR="006D3CE1">
        <w:t>optional or required in the root document</w:t>
      </w:r>
      <w:r>
        <w:t>. The component</w:t>
      </w:r>
      <w:r w:rsidR="00AD613A">
        <w:t>-</w:t>
      </w:r>
      <w:r>
        <w:t xml:space="preserve">specific sections are the primary extension points within the hierarchy. Implementers can either extend existing component sections or define new sections. Such newly created sections MUST be registered in the </w:t>
      </w:r>
      <w:r w:rsidR="005142D1">
        <w:t>root document</w:t>
      </w:r>
      <w:r>
        <w:t xml:space="preserve"> to be accessible</w:t>
      </w:r>
      <w:r w:rsidR="006D3CE1">
        <w:t xml:space="preserve">, and included in the corresponding Atom feed (see </w:t>
      </w:r>
      <w:r w:rsidR="006C02D4">
        <w:fldChar w:fldCharType="begin"/>
      </w:r>
      <w:r w:rsidR="006C02D4">
        <w:instrText xml:space="preserve"> REF _Ref165025749 \r \h </w:instrText>
      </w:r>
      <w:r w:rsidR="006C02D4">
        <w:fldChar w:fldCharType="separate"/>
      </w:r>
      <w:r w:rsidR="006C02D4">
        <w:t>2.3.2</w:t>
      </w:r>
      <w:r w:rsidR="006C02D4">
        <w:fldChar w:fldCharType="end"/>
      </w:r>
      <w:r w:rsidR="006C02D4">
        <w:t>)</w:t>
      </w:r>
      <w:r>
        <w:t xml:space="preserve">. </w:t>
      </w:r>
    </w:p>
    <w:p w14:paraId="6AB74833" w14:textId="49EB035F" w:rsidR="003304F3" w:rsidRDefault="003E23B5" w:rsidP="00CC5C41">
      <w:pPr>
        <w:pStyle w:val="BodyText"/>
      </w:pPr>
      <w:r>
        <w:t xml:space="preserve">Each section corresponds to a single set of documents. Documents are </w:t>
      </w:r>
      <w:r w:rsidR="006D3CE1">
        <w:t xml:space="preserve">typically </w:t>
      </w:r>
      <w:r>
        <w:t xml:space="preserve">grouped into sections by </w:t>
      </w:r>
      <w:r w:rsidR="006D3CE1">
        <w:t>purpose</w:t>
      </w:r>
      <w:r>
        <w:t>. For example, a section may contain laboratory result documents.</w:t>
      </w:r>
      <w:r w:rsidR="00353987">
        <w:t xml:space="preserve"> Sections can also contain other sections, for example, a section for radiology under laboratory results. </w:t>
      </w:r>
    </w:p>
    <w:p w14:paraId="1459BC1A" w14:textId="77777777" w:rsidR="003304F3" w:rsidRDefault="003E23B5" w:rsidP="00CC5C41">
      <w:pPr>
        <w:pStyle w:val="Heading2"/>
      </w:pPr>
      <w:bookmarkStart w:id="24" w:name="Master_Document"/>
      <w:bookmarkStart w:id="25" w:name="_Ref237418570"/>
      <w:bookmarkEnd w:id="24"/>
      <w:r>
        <w:t>Root Document</w:t>
      </w:r>
      <w:bookmarkEnd w:id="25"/>
      <w:r>
        <w:t xml:space="preserve"> </w:t>
      </w:r>
    </w:p>
    <w:p w14:paraId="5191DBC7" w14:textId="77777777" w:rsidR="003304F3" w:rsidRDefault="003E23B5" w:rsidP="00CC5C41">
      <w:pPr>
        <w:pStyle w:val="BodyText"/>
      </w:pPr>
      <w:r>
        <w:t xml:space="preserve">The root document </w:t>
      </w:r>
      <w:r w:rsidR="008353DE">
        <w:t xml:space="preserve">(root.xml) </w:t>
      </w:r>
      <w:r>
        <w:t xml:space="preserve">is </w:t>
      </w:r>
      <w:r w:rsidR="008353DE">
        <w:t xml:space="preserve">located </w:t>
      </w:r>
      <w:r>
        <w:t xml:space="preserve">at the root of the hierarchy. It contains the following elements (REQUIRED if not marked otherwise):  </w:t>
      </w:r>
    </w:p>
    <w:p w14:paraId="63A9532F" w14:textId="77777777" w:rsidR="003304F3" w:rsidRDefault="003E23B5" w:rsidP="00DF070C">
      <w:pPr>
        <w:pStyle w:val="BodyText"/>
        <w:numPr>
          <w:ilvl w:val="0"/>
          <w:numId w:val="1"/>
        </w:numPr>
        <w:tabs>
          <w:tab w:val="left" w:pos="707"/>
        </w:tabs>
      </w:pPr>
      <w:r>
        <w:t>/</w:t>
      </w:r>
      <w:proofErr w:type="spellStart"/>
      <w:r>
        <w:t>hrf</w:t>
      </w:r>
      <w:proofErr w:type="gramStart"/>
      <w:r>
        <w:t>:id</w:t>
      </w:r>
      <w:proofErr w:type="spellEnd"/>
      <w:proofErr w:type="gramEnd"/>
      <w:r w:rsidR="00960E12">
        <w:t xml:space="preserve"> (</w:t>
      </w:r>
      <w:proofErr w:type="spellStart"/>
      <w:r w:rsidR="00960E12">
        <w:t>xs:string</w:t>
      </w:r>
      <w:proofErr w:type="spellEnd"/>
      <w:r w:rsidR="00960E12">
        <w:t>, 1)</w:t>
      </w:r>
      <w:r>
        <w:t xml:space="preserve"> - This element uniquely identifies the document, e.g. through a textual representation of a UUID. It is RECOMMENDED to not use absolute URIs, but only fragments that may be used within a URI. </w:t>
      </w:r>
    </w:p>
    <w:p w14:paraId="71E90F82" w14:textId="77777777" w:rsidR="003304F3" w:rsidRDefault="003E23B5" w:rsidP="00DF070C">
      <w:pPr>
        <w:pStyle w:val="BodyText"/>
        <w:numPr>
          <w:ilvl w:val="0"/>
          <w:numId w:val="1"/>
        </w:numPr>
        <w:tabs>
          <w:tab w:val="left" w:pos="707"/>
        </w:tabs>
      </w:pPr>
      <w:r>
        <w:t>/</w:t>
      </w:r>
      <w:proofErr w:type="spellStart"/>
      <w:r>
        <w:t>hrf</w:t>
      </w:r>
      <w:proofErr w:type="gramStart"/>
      <w:r>
        <w:t>:version</w:t>
      </w:r>
      <w:proofErr w:type="spellEnd"/>
      <w:proofErr w:type="gramEnd"/>
      <w:r>
        <w:t xml:space="preserve"> </w:t>
      </w:r>
      <w:r w:rsidR="00960E12">
        <w:t>(</w:t>
      </w:r>
      <w:proofErr w:type="spellStart"/>
      <w:r w:rsidR="00960E12">
        <w:t>xs:integer</w:t>
      </w:r>
      <w:proofErr w:type="spellEnd"/>
      <w:r w:rsidR="00960E12">
        <w:t>, 1)</w:t>
      </w:r>
      <w:r>
        <w:t xml:space="preserve">- The version of the hData Record Format used within this document. It is an integer that corresponds to the version number of the hData Record Specification that is implemented. The version number for records complying with this version of the specification is 1. </w:t>
      </w:r>
    </w:p>
    <w:p w14:paraId="1504DB7A" w14:textId="57ED2256" w:rsidR="003304F3" w:rsidRDefault="003E23B5" w:rsidP="00DF070C">
      <w:pPr>
        <w:pStyle w:val="BodyText"/>
        <w:numPr>
          <w:ilvl w:val="0"/>
          <w:numId w:val="1"/>
        </w:numPr>
        <w:tabs>
          <w:tab w:val="left" w:pos="707"/>
        </w:tabs>
      </w:pPr>
      <w:r>
        <w:t>/</w:t>
      </w:r>
      <w:proofErr w:type="spellStart"/>
      <w:r>
        <w:t>hrf</w:t>
      </w:r>
      <w:proofErr w:type="gramStart"/>
      <w:r>
        <w:t>:created</w:t>
      </w:r>
      <w:proofErr w:type="spellEnd"/>
      <w:proofErr w:type="gramEnd"/>
      <w:r>
        <w:t xml:space="preserve"> </w:t>
      </w:r>
      <w:r w:rsidR="00960E12">
        <w:t>(</w:t>
      </w:r>
      <w:proofErr w:type="spellStart"/>
      <w:r w:rsidR="00960E12">
        <w:t>xs:dateTime</w:t>
      </w:r>
      <w:proofErr w:type="spellEnd"/>
      <w:r w:rsidR="00960E12">
        <w:t>, 1)</w:t>
      </w:r>
      <w:r>
        <w:t xml:space="preserve">- Creation date of the </w:t>
      </w:r>
      <w:r w:rsidR="005142D1">
        <w:t>root document</w:t>
      </w:r>
      <w:r>
        <w:t xml:space="preserve">, using the W3C XML Schema Date data type. This data SHOULD be significant to at least the second. </w:t>
      </w:r>
    </w:p>
    <w:p w14:paraId="76648480" w14:textId="3F4B1A61" w:rsidR="003304F3" w:rsidRDefault="003E23B5" w:rsidP="00DF070C">
      <w:pPr>
        <w:pStyle w:val="BodyText"/>
        <w:numPr>
          <w:ilvl w:val="0"/>
          <w:numId w:val="1"/>
        </w:numPr>
        <w:tabs>
          <w:tab w:val="left" w:pos="707"/>
        </w:tabs>
      </w:pPr>
      <w:r>
        <w:t>/</w:t>
      </w:r>
      <w:proofErr w:type="spellStart"/>
      <w:r>
        <w:t>hrf</w:t>
      </w:r>
      <w:proofErr w:type="gramStart"/>
      <w:r>
        <w:t>:lastModified</w:t>
      </w:r>
      <w:proofErr w:type="spellEnd"/>
      <w:proofErr w:type="gramEnd"/>
      <w:r>
        <w:t xml:space="preserve"> </w:t>
      </w:r>
      <w:r w:rsidR="00960E12">
        <w:t>(</w:t>
      </w:r>
      <w:proofErr w:type="spellStart"/>
      <w:r w:rsidR="00960E12">
        <w:t>xs:dateTime</w:t>
      </w:r>
      <w:proofErr w:type="spellEnd"/>
      <w:r w:rsidR="00960E12">
        <w:t>, 1)</w:t>
      </w:r>
      <w:r>
        <w:t xml:space="preserve">- Last modification of the </w:t>
      </w:r>
      <w:r w:rsidR="005142D1">
        <w:t>root document</w:t>
      </w:r>
      <w:r>
        <w:t xml:space="preserve">, using the W3C XML Schema Date data type. This data SHOULD be significant to at least the second. </w:t>
      </w:r>
    </w:p>
    <w:p w14:paraId="093C10A6" w14:textId="3F3FCC9C" w:rsidR="003304F3" w:rsidRDefault="003E23B5" w:rsidP="00DF070C">
      <w:pPr>
        <w:pStyle w:val="BodyText"/>
        <w:numPr>
          <w:ilvl w:val="0"/>
          <w:numId w:val="1"/>
        </w:numPr>
        <w:tabs>
          <w:tab w:val="left" w:pos="707"/>
        </w:tabs>
      </w:pPr>
      <w:r>
        <w:t>/</w:t>
      </w:r>
      <w:proofErr w:type="spellStart"/>
      <w:r>
        <w:t>hrf</w:t>
      </w:r>
      <w:proofErr w:type="gramStart"/>
      <w:r>
        <w:t>:extensions</w:t>
      </w:r>
      <w:proofErr w:type="spellEnd"/>
      <w:proofErr w:type="gramEnd"/>
      <w:r>
        <w:t xml:space="preserve"> </w:t>
      </w:r>
      <w:r w:rsidR="00960E12">
        <w:t>(</w:t>
      </w:r>
      <w:proofErr w:type="spellStart"/>
      <w:r w:rsidR="00960E12">
        <w:t>hrf:extension</w:t>
      </w:r>
      <w:proofErr w:type="spellEnd"/>
      <w:r w:rsidR="00960E12">
        <w:t xml:space="preserve">, 0..*) </w:t>
      </w:r>
      <w:r>
        <w:t xml:space="preserve">- Node containing a list of extensions (list of </w:t>
      </w:r>
      <w:proofErr w:type="spellStart"/>
      <w:r>
        <w:t>hrf</w:t>
      </w:r>
      <w:proofErr w:type="gramStart"/>
      <w:r>
        <w:t>:extension</w:t>
      </w:r>
      <w:proofErr w:type="spellEnd"/>
      <w:proofErr w:type="gramEnd"/>
      <w:r>
        <w:t xml:space="preserve"> elements). Any extension to this specification MUST register itself </w:t>
      </w:r>
      <w:r w:rsidR="00EF19C4">
        <w:t>here</w:t>
      </w:r>
      <w:r>
        <w:t xml:space="preserve">. </w:t>
      </w:r>
      <w:r w:rsidR="00606F43">
        <w:t xml:space="preserve"> T</w:t>
      </w:r>
      <w:r w:rsidR="004D1257">
        <w:t>he list of children of this element represents the list of</w:t>
      </w:r>
      <w:r w:rsidR="00606F43">
        <w:t xml:space="preserve"> HL7 RLUS</w:t>
      </w:r>
      <w:r w:rsidR="004D1257">
        <w:t xml:space="preserve"> semantic signifiers, as required by [5], section 5.2.1.</w:t>
      </w:r>
    </w:p>
    <w:p w14:paraId="60576461" w14:textId="77777777" w:rsidR="003304F3" w:rsidRDefault="003E23B5" w:rsidP="00DF070C">
      <w:pPr>
        <w:pStyle w:val="BodyText"/>
        <w:numPr>
          <w:ilvl w:val="0"/>
          <w:numId w:val="1"/>
        </w:numPr>
        <w:tabs>
          <w:tab w:val="left" w:pos="707"/>
        </w:tabs>
      </w:pPr>
      <w:r>
        <w:t>/</w:t>
      </w:r>
      <w:proofErr w:type="spellStart"/>
      <w:r>
        <w:t>hrf</w:t>
      </w:r>
      <w:proofErr w:type="gramStart"/>
      <w:r>
        <w:t>:extensions</w:t>
      </w:r>
      <w:proofErr w:type="spellEnd"/>
      <w:proofErr w:type="gramEnd"/>
      <w:r>
        <w:t>/</w:t>
      </w:r>
      <w:proofErr w:type="spellStart"/>
      <w:r>
        <w:t>hrf:extension</w:t>
      </w:r>
      <w:proofErr w:type="spellEnd"/>
      <w:r>
        <w:t xml:space="preserve"> </w:t>
      </w:r>
      <w:r w:rsidR="00960E12">
        <w:t>(</w:t>
      </w:r>
      <w:proofErr w:type="spellStart"/>
      <w:r w:rsidR="00960E12">
        <w:t>xs:string</w:t>
      </w:r>
      <w:proofErr w:type="spellEnd"/>
      <w:r w:rsidR="00960E12">
        <w:t xml:space="preserve">, 1) </w:t>
      </w:r>
      <w:r>
        <w:t>- This text element contains a unique identifier for the extension. It is RECOMMENDED to use an URL. For elements of content type “application/xml”, it is RECOMMENDED that the text element contains an URL that provides a RDDL document [3] that describes the format of instances of XML document of this extension type by including a &lt;</w:t>
      </w:r>
      <w:proofErr w:type="spellStart"/>
      <w:r>
        <w:t>rddl:resource</w:t>
      </w:r>
      <w:proofErr w:type="spellEnd"/>
      <w:r>
        <w:t xml:space="preserve">&gt; element with the </w:t>
      </w:r>
      <w:proofErr w:type="spellStart"/>
      <w:r>
        <w:t>xlink:role</w:t>
      </w:r>
      <w:proofErr w:type="spellEnd"/>
      <w:r>
        <w:t xml:space="preserve"> attribute set to the schema definition. For other content types, it is RECOMMENDED that the RDDL document resolves to documentation of the Section Document format, such as a PDF or HTML description.</w:t>
      </w:r>
      <w:r w:rsidR="001C5FC9">
        <w:t xml:space="preserve"> To allow sections that store no Section Documents, a root.xml MUST define an extension node of value “</w:t>
      </w:r>
      <w:proofErr w:type="spellStart"/>
      <w:r w:rsidR="001C5FC9">
        <w:t>urn</w:t>
      </w:r>
      <w:proofErr w:type="gramStart"/>
      <w:r w:rsidR="001C5FC9">
        <w:t>:empty</w:t>
      </w:r>
      <w:proofErr w:type="spellEnd"/>
      <w:proofErr w:type="gramEnd"/>
      <w:r w:rsidR="001C5FC9">
        <w:t xml:space="preserve">”. </w:t>
      </w:r>
    </w:p>
    <w:p w14:paraId="13B2C04C" w14:textId="77777777" w:rsidR="003304F3" w:rsidRDefault="003E23B5" w:rsidP="00DF070C">
      <w:pPr>
        <w:pStyle w:val="BodyText"/>
        <w:numPr>
          <w:ilvl w:val="0"/>
          <w:numId w:val="1"/>
        </w:numPr>
        <w:tabs>
          <w:tab w:val="left" w:pos="707"/>
        </w:tabs>
      </w:pPr>
      <w:r>
        <w:t>/</w:t>
      </w:r>
      <w:proofErr w:type="spellStart"/>
      <w:r>
        <w:t>hrf</w:t>
      </w:r>
      <w:proofErr w:type="gramStart"/>
      <w:r>
        <w:t>:extensions</w:t>
      </w:r>
      <w:proofErr w:type="spellEnd"/>
      <w:proofErr w:type="gramEnd"/>
      <w:r>
        <w:t>/</w:t>
      </w:r>
      <w:proofErr w:type="spellStart"/>
      <w:r>
        <w:t>hrf:extension</w:t>
      </w:r>
      <w:proofErr w:type="spellEnd"/>
      <w:r>
        <w:t>/@</w:t>
      </w:r>
      <w:proofErr w:type="spellStart"/>
      <w:r>
        <w:t>contentType</w:t>
      </w:r>
      <w:proofErr w:type="spellEnd"/>
      <w:r>
        <w:t xml:space="preserve"> (</w:t>
      </w:r>
      <w:proofErr w:type="spellStart"/>
      <w:r w:rsidR="00960E12">
        <w:t>xs:string</w:t>
      </w:r>
      <w:proofErr w:type="spellEnd"/>
      <w:r w:rsidR="00960E12">
        <w:t>, 0..1</w:t>
      </w:r>
      <w:r>
        <w:t xml:space="preserve">) - This attribute contains the content type of all documents in a section that registers with this extension. If the attribute is not present, the documents in the section MUST be of content type “application/xml”. </w:t>
      </w:r>
    </w:p>
    <w:p w14:paraId="4B87DC08" w14:textId="77777777" w:rsidR="003304F3" w:rsidRDefault="003E23B5" w:rsidP="00DF070C">
      <w:pPr>
        <w:pStyle w:val="BodyText"/>
        <w:numPr>
          <w:ilvl w:val="0"/>
          <w:numId w:val="1"/>
        </w:numPr>
        <w:tabs>
          <w:tab w:val="left" w:pos="707"/>
        </w:tabs>
      </w:pPr>
      <w:r>
        <w:t>/</w:t>
      </w:r>
      <w:proofErr w:type="spellStart"/>
      <w:r>
        <w:t>hrf</w:t>
      </w:r>
      <w:proofErr w:type="gramStart"/>
      <w:r>
        <w:t>:extensions</w:t>
      </w:r>
      <w:proofErr w:type="spellEnd"/>
      <w:proofErr w:type="gramEnd"/>
      <w:r>
        <w:t>/</w:t>
      </w:r>
      <w:proofErr w:type="spellStart"/>
      <w:r>
        <w:t>hrf:extension</w:t>
      </w:r>
      <w:proofErr w:type="spellEnd"/>
      <w:r>
        <w:t>/@</w:t>
      </w:r>
      <w:proofErr w:type="spellStart"/>
      <w:r>
        <w:t>extensionId</w:t>
      </w:r>
      <w:proofErr w:type="spellEnd"/>
      <w:r>
        <w:t xml:space="preserve"> </w:t>
      </w:r>
      <w:r w:rsidR="00960E12">
        <w:t>(</w:t>
      </w:r>
      <w:proofErr w:type="spellStart"/>
      <w:r w:rsidR="00960E12">
        <w:t>xs:string</w:t>
      </w:r>
      <w:proofErr w:type="spellEnd"/>
      <w:r w:rsidR="00960E12">
        <w:t xml:space="preserve">, 1) </w:t>
      </w:r>
      <w:r>
        <w:t>– This attribute contains a</w:t>
      </w:r>
      <w:r w:rsidR="00433D25">
        <w:t xml:space="preserve"> local</w:t>
      </w:r>
      <w:r>
        <w:t xml:space="preserve"> identifier for the extension. It MUST be unique within the root document. </w:t>
      </w:r>
    </w:p>
    <w:p w14:paraId="3610F021" w14:textId="77777777" w:rsidR="003304F3" w:rsidRDefault="003E23B5" w:rsidP="00DF070C">
      <w:pPr>
        <w:pStyle w:val="BodyText"/>
        <w:numPr>
          <w:ilvl w:val="0"/>
          <w:numId w:val="1"/>
        </w:numPr>
        <w:tabs>
          <w:tab w:val="left" w:pos="707"/>
        </w:tabs>
      </w:pPr>
      <w:r>
        <w:t>/</w:t>
      </w:r>
      <w:proofErr w:type="spellStart"/>
      <w:r>
        <w:t>hrf:sections</w:t>
      </w:r>
      <w:proofErr w:type="spellEnd"/>
      <w:r>
        <w:t xml:space="preserve"> </w:t>
      </w:r>
      <w:r w:rsidR="00960E12">
        <w:t>(</w:t>
      </w:r>
      <w:proofErr w:type="spellStart"/>
      <w:r w:rsidR="00960E12">
        <w:t>hrf:sections</w:t>
      </w:r>
      <w:proofErr w:type="spellEnd"/>
      <w:r w:rsidR="00960E12">
        <w:t xml:space="preserve">, 0..*) </w:t>
      </w:r>
      <w:r>
        <w:t>- This node contains references to all component-specific sections (</w:t>
      </w:r>
      <w:proofErr w:type="spellStart"/>
      <w:r>
        <w:t>hrf:section</w:t>
      </w:r>
      <w:proofErr w:type="spellEnd"/>
      <w:r>
        <w:t>)</w:t>
      </w:r>
    </w:p>
    <w:p w14:paraId="42D8F7EE" w14:textId="77777777" w:rsidR="003304F3" w:rsidRDefault="003E23B5" w:rsidP="00DF070C">
      <w:pPr>
        <w:pStyle w:val="BodyText"/>
        <w:numPr>
          <w:ilvl w:val="0"/>
          <w:numId w:val="1"/>
        </w:numPr>
        <w:tabs>
          <w:tab w:val="left" w:pos="707"/>
        </w:tabs>
      </w:pPr>
      <w:r>
        <w:t>/</w:t>
      </w:r>
      <w:proofErr w:type="spellStart"/>
      <w:r>
        <w:t>hrf</w:t>
      </w:r>
      <w:proofErr w:type="gramStart"/>
      <w:r>
        <w:t>:sections</w:t>
      </w:r>
      <w:proofErr w:type="spellEnd"/>
      <w:proofErr w:type="gramEnd"/>
      <w:r>
        <w:t>/</w:t>
      </w:r>
      <w:proofErr w:type="spellStart"/>
      <w:r>
        <w:t>hrf:section</w:t>
      </w:r>
      <w:proofErr w:type="spellEnd"/>
      <w:r>
        <w:t xml:space="preserve"> (</w:t>
      </w:r>
      <w:proofErr w:type="spellStart"/>
      <w:r w:rsidR="00960E12">
        <w:t>hrf:section</w:t>
      </w:r>
      <w:proofErr w:type="spellEnd"/>
      <w:r w:rsidR="00960E12">
        <w:t>, 0..*</w:t>
      </w:r>
      <w:r>
        <w:t xml:space="preserve">) - A </w:t>
      </w:r>
      <w:proofErr w:type="spellStart"/>
      <w:r>
        <w:t>hrf</w:t>
      </w:r>
      <w:proofErr w:type="gramStart"/>
      <w:r>
        <w:t>:section</w:t>
      </w:r>
      <w:proofErr w:type="spellEnd"/>
      <w:proofErr w:type="gramEnd"/>
      <w:r>
        <w:t xml:space="preserve"> describes an abstract collection of data elements within an hData record. </w:t>
      </w:r>
    </w:p>
    <w:p w14:paraId="18AC4C6A" w14:textId="77777777" w:rsidR="003304F3" w:rsidRDefault="003E23B5" w:rsidP="00DF070C">
      <w:pPr>
        <w:pStyle w:val="BodyText"/>
        <w:numPr>
          <w:ilvl w:val="0"/>
          <w:numId w:val="1"/>
        </w:numPr>
        <w:tabs>
          <w:tab w:val="left" w:pos="707"/>
        </w:tabs>
      </w:pPr>
      <w:r>
        <w:t>/</w:t>
      </w:r>
      <w:proofErr w:type="spellStart"/>
      <w:r>
        <w:t>hrf</w:t>
      </w:r>
      <w:proofErr w:type="gramStart"/>
      <w:r>
        <w:t>:sections</w:t>
      </w:r>
      <w:proofErr w:type="spellEnd"/>
      <w:proofErr w:type="gramEnd"/>
      <w:r>
        <w:t>/</w:t>
      </w:r>
      <w:proofErr w:type="spellStart"/>
      <w:r>
        <w:t>hrf:section</w:t>
      </w:r>
      <w:proofErr w:type="spellEnd"/>
      <w:r>
        <w:t xml:space="preserve">/@path </w:t>
      </w:r>
      <w:r w:rsidR="00960E12">
        <w:t>(</w:t>
      </w:r>
      <w:proofErr w:type="spellStart"/>
      <w:r w:rsidR="00960E12">
        <w:t>xs:string</w:t>
      </w:r>
      <w:proofErr w:type="spellEnd"/>
      <w:r w:rsidR="00960E12">
        <w:t xml:space="preserve">, 1) </w:t>
      </w:r>
      <w:r>
        <w:t>- This text attribute is a path segment, used to construct the full path to the section from the root of the HDR document. Valid characters are [a-z][A-Z][0-9]</w:t>
      </w:r>
      <w:r w:rsidR="00433D25">
        <w:t xml:space="preserve"> and [.]</w:t>
      </w:r>
      <w:r>
        <w:t xml:space="preserve">. The full path to a section is obtained by starting with a forward slash (“/”), and concatenating the path segments, separated by forward slashes.  </w:t>
      </w:r>
      <w:r w:rsidR="00433D25" w:rsidRPr="00A7356D">
        <w:t>It is RECOMMENDED that organizations creating hData Content Profile</w:t>
      </w:r>
      <w:r w:rsidR="00A7356D">
        <w:t>s</w:t>
      </w:r>
      <w:r w:rsidR="00433D25" w:rsidRPr="00A7356D">
        <w:t xml:space="preserve"> use their domain name in the first path segment (such as e.g. org.hl7.sample) to avoid namespace collisions in the full path name.</w:t>
      </w:r>
      <w:r w:rsidR="00433D25">
        <w:t xml:space="preserve"> </w:t>
      </w:r>
    </w:p>
    <w:p w14:paraId="24FC4804" w14:textId="77777777" w:rsidR="003304F3" w:rsidRDefault="003E23B5" w:rsidP="00DF070C">
      <w:pPr>
        <w:pStyle w:val="BodyText"/>
        <w:numPr>
          <w:ilvl w:val="0"/>
          <w:numId w:val="1"/>
        </w:numPr>
        <w:tabs>
          <w:tab w:val="left" w:pos="707"/>
        </w:tabs>
      </w:pPr>
      <w:r>
        <w:t>/</w:t>
      </w:r>
      <w:proofErr w:type="spellStart"/>
      <w:r>
        <w:t>htf</w:t>
      </w:r>
      <w:proofErr w:type="gramStart"/>
      <w:r>
        <w:t>:sections</w:t>
      </w:r>
      <w:proofErr w:type="spellEnd"/>
      <w:proofErr w:type="gramEnd"/>
      <w:r>
        <w:t>/</w:t>
      </w:r>
      <w:proofErr w:type="spellStart"/>
      <w:r>
        <w:t>hrf:section</w:t>
      </w:r>
      <w:proofErr w:type="spellEnd"/>
      <w:r>
        <w:t>/@</w:t>
      </w:r>
      <w:proofErr w:type="spellStart"/>
      <w:r>
        <w:t>extensionId</w:t>
      </w:r>
      <w:proofErr w:type="spellEnd"/>
      <w:r>
        <w:t xml:space="preserve"> </w:t>
      </w:r>
      <w:r w:rsidR="00960E12">
        <w:t>(</w:t>
      </w:r>
      <w:proofErr w:type="spellStart"/>
      <w:r w:rsidR="00960E12">
        <w:t>xs:string</w:t>
      </w:r>
      <w:proofErr w:type="spellEnd"/>
      <w:r w:rsidR="00960E12">
        <w:t xml:space="preserve">, 1) </w:t>
      </w:r>
      <w:r>
        <w:t xml:space="preserve">- This identifier MUST be equal to the identifier of any of the registered extension elements, as identified by the id attribute of the &lt;extension&gt; element. It describes the default </w:t>
      </w:r>
      <w:proofErr w:type="spellStart"/>
      <w:r>
        <w:t>contentType</w:t>
      </w:r>
      <w:proofErr w:type="spellEnd"/>
      <w:r>
        <w:t xml:space="preserve"> for documents contained in this section. Note that the metadata for each individual document MAY override the default </w:t>
      </w:r>
      <w:proofErr w:type="spellStart"/>
      <w:r>
        <w:t>contentType</w:t>
      </w:r>
      <w:proofErr w:type="spellEnd"/>
      <w:r>
        <w:t xml:space="preserve">. </w:t>
      </w:r>
    </w:p>
    <w:p w14:paraId="7D637C32" w14:textId="77777777" w:rsidR="006273C5" w:rsidRDefault="003E23B5" w:rsidP="00DF070C">
      <w:pPr>
        <w:pStyle w:val="BodyText"/>
        <w:numPr>
          <w:ilvl w:val="0"/>
          <w:numId w:val="1"/>
        </w:numPr>
        <w:tabs>
          <w:tab w:val="left" w:pos="707"/>
        </w:tabs>
        <w:spacing w:line="240" w:lineRule="auto"/>
        <w:ind w:left="706" w:hanging="288"/>
      </w:pPr>
      <w:r>
        <w:t>/</w:t>
      </w:r>
      <w:proofErr w:type="spellStart"/>
      <w:r>
        <w:t>hrf</w:t>
      </w:r>
      <w:proofErr w:type="gramStart"/>
      <w:r>
        <w:t>:sections</w:t>
      </w:r>
      <w:proofErr w:type="spellEnd"/>
      <w:proofErr w:type="gramEnd"/>
      <w:r>
        <w:t>/</w:t>
      </w:r>
      <w:proofErr w:type="spellStart"/>
      <w:r>
        <w:t>hrf:section</w:t>
      </w:r>
      <w:proofErr w:type="spellEnd"/>
      <w:r>
        <w:t xml:space="preserve">/@name </w:t>
      </w:r>
      <w:r w:rsidR="00960E12">
        <w:t>(</w:t>
      </w:r>
      <w:proofErr w:type="spellStart"/>
      <w:r w:rsidR="00960E12">
        <w:t>xs:string</w:t>
      </w:r>
      <w:proofErr w:type="spellEnd"/>
      <w:r w:rsidR="00960E12">
        <w:t xml:space="preserve">, 0..1) </w:t>
      </w:r>
      <w:r>
        <w:t xml:space="preserve"> - Used for a human-friendly name to this section.</w:t>
      </w:r>
    </w:p>
    <w:p w14:paraId="627F3135" w14:textId="77777777" w:rsidR="003304F3" w:rsidRDefault="003E23B5" w:rsidP="006273C5">
      <w:pPr>
        <w:pStyle w:val="BodyText"/>
        <w:numPr>
          <w:ilvl w:val="0"/>
          <w:numId w:val="1"/>
        </w:numPr>
        <w:tabs>
          <w:tab w:val="left" w:pos="707"/>
        </w:tabs>
      </w:pPr>
      <w:r>
        <w:t>/</w:t>
      </w:r>
      <w:proofErr w:type="spellStart"/>
      <w:r>
        <w:t>hrf</w:t>
      </w:r>
      <w:proofErr w:type="gramStart"/>
      <w:r>
        <w:t>:sections</w:t>
      </w:r>
      <w:proofErr w:type="spellEnd"/>
      <w:proofErr w:type="gramEnd"/>
      <w:r>
        <w:t>/</w:t>
      </w:r>
      <w:proofErr w:type="spellStart"/>
      <w:r>
        <w:t>hrf:section</w:t>
      </w:r>
      <w:proofErr w:type="spellEnd"/>
      <w:r>
        <w:t xml:space="preserve">/@requirement </w:t>
      </w:r>
      <w:r w:rsidR="00960E12">
        <w:t>(</w:t>
      </w:r>
      <w:proofErr w:type="spellStart"/>
      <w:r w:rsidR="00960E12">
        <w:t>xs:string</w:t>
      </w:r>
      <w:proofErr w:type="spellEnd"/>
      <w:r w:rsidR="00960E12">
        <w:t xml:space="preserve">, 0..1) </w:t>
      </w:r>
      <w:r>
        <w:t xml:space="preserve"> – this attribute indicates if a given section is required or optional. Valid values are “required” or “optional”. If this attribute is not present, the section is “required”. NOTE: This attribute is ignored in the root document for HDRs. It is only used for the hData Content Profile Description Language (see section </w:t>
      </w:r>
      <w:r w:rsidR="00CF6EC2">
        <w:fldChar w:fldCharType="begin"/>
      </w:r>
      <w:r>
        <w:instrText xml:space="preserve"> REF _Ref131766661 \r \h </w:instrText>
      </w:r>
      <w:r w:rsidR="00CF6EC2">
        <w:fldChar w:fldCharType="separate"/>
      </w:r>
      <w:r>
        <w:t>2.6</w:t>
      </w:r>
      <w:r w:rsidR="00CF6EC2">
        <w:fldChar w:fldCharType="end"/>
      </w:r>
      <w:r>
        <w:t xml:space="preserve">). </w:t>
      </w:r>
    </w:p>
    <w:p w14:paraId="448FB7DD" w14:textId="77777777" w:rsidR="003304F3" w:rsidRDefault="003E23B5" w:rsidP="00CC5C41">
      <w:pPr>
        <w:pStyle w:val="BodyText"/>
      </w:pPr>
      <w:r>
        <w:t xml:space="preserve">The root document schema MAY be extended to support additional features such as a mechanism to record versions of the data contained in the document. </w:t>
      </w:r>
    </w:p>
    <w:p w14:paraId="4464115C" w14:textId="3E636018" w:rsidR="003304F3" w:rsidRDefault="003E23B5" w:rsidP="003304F3">
      <w:bookmarkStart w:id="26" w:name="Section_Documents"/>
      <w:bookmarkEnd w:id="26"/>
      <w:r>
        <w:t>Extensions define the default type of Section Documents that appear in a Section. Extensions MUST be identified by a globally unique identifier. It is RECOMMENDED that this unique identifier be a URL</w:t>
      </w:r>
      <w:r w:rsidR="00B14A98">
        <w:t xml:space="preserve"> pointing to a RDDL document</w:t>
      </w:r>
      <w:r>
        <w:t>. Section Documents MAY override the default type in their metadata</w:t>
      </w:r>
      <w:r w:rsidR="00B14A98">
        <w:t>, but only with Extensions that are registered in the</w:t>
      </w:r>
      <w:r w:rsidR="005142D1">
        <w:t xml:space="preserve"> root document</w:t>
      </w:r>
      <w:r>
        <w:t>.</w:t>
      </w:r>
    </w:p>
    <w:p w14:paraId="4DFACA0B" w14:textId="77777777" w:rsidR="003304F3" w:rsidRDefault="00B14A98" w:rsidP="003304F3">
      <w:proofErr w:type="gramStart"/>
      <w:r>
        <w:t>The</w:t>
      </w:r>
      <w:r w:rsidR="003E23B5">
        <w:t xml:space="preserve">  </w:t>
      </w:r>
      <w:r>
        <w:t>RDDL</w:t>
      </w:r>
      <w:proofErr w:type="gramEnd"/>
      <w:r>
        <w:t xml:space="preserve"> document </w:t>
      </w:r>
      <w:r w:rsidR="003E23B5">
        <w:t xml:space="preserve">will assist in the creation, consumption or validation of Section Documents. It is RECOMMENDED that Extensions using XML-based Section Documents </w:t>
      </w:r>
      <w:r>
        <w:t>include a &lt;</w:t>
      </w:r>
      <w:proofErr w:type="spellStart"/>
      <w:r>
        <w:t>rddl</w:t>
      </w:r>
      <w:proofErr w:type="gramStart"/>
      <w:r>
        <w:t>:resource</w:t>
      </w:r>
      <w:proofErr w:type="spellEnd"/>
      <w:proofErr w:type="gramEnd"/>
      <w:r>
        <w:t xml:space="preserve">&gt; element with the </w:t>
      </w:r>
      <w:proofErr w:type="spellStart"/>
      <w:r w:rsidR="00426B7A">
        <w:t>xlink:role</w:t>
      </w:r>
      <w:proofErr w:type="spellEnd"/>
      <w:r w:rsidR="00426B7A">
        <w:t xml:space="preserve"> attribute set to “</w:t>
      </w:r>
      <w:r w:rsidR="00426B7A" w:rsidRPr="00426B7A">
        <w:t>http://www.w3.org/2001/XMLSchema</w:t>
      </w:r>
      <w:r w:rsidR="00426B7A">
        <w:t>”</w:t>
      </w:r>
      <w:r w:rsidR="003E23B5">
        <w:t xml:space="preserve">. For Extensions using other content types, it is RECOMMENDED that </w:t>
      </w:r>
      <w:r w:rsidR="00426B7A">
        <w:t>the</w:t>
      </w:r>
      <w:r w:rsidR="003E23B5">
        <w:t xml:space="preserve"> </w:t>
      </w:r>
      <w:r w:rsidR="003304F3">
        <w:t>RDDL document</w:t>
      </w:r>
      <w:r w:rsidR="003E23B5">
        <w:t xml:space="preserve"> </w:t>
      </w:r>
      <w:r w:rsidR="00426B7A">
        <w:t xml:space="preserve">includes a description of the </w:t>
      </w:r>
      <w:r w:rsidR="003E23B5">
        <w:t>acceptable content in Section Documents.</w:t>
      </w:r>
    </w:p>
    <w:p w14:paraId="2925D6BF" w14:textId="77777777" w:rsidR="006273C5" w:rsidRPr="006273C5" w:rsidRDefault="00672A6B" w:rsidP="006273C5">
      <w:r>
        <w:t xml:space="preserve">From an </w:t>
      </w:r>
      <w:r w:rsidR="004A42AA">
        <w:t xml:space="preserve">HL7 RLUS </w:t>
      </w:r>
      <w:r w:rsidR="00475B9F">
        <w:t xml:space="preserve">SFM </w:t>
      </w:r>
      <w:r>
        <w:t>perspective</w:t>
      </w:r>
      <w:r w:rsidR="004A42AA">
        <w:t xml:space="preserve">, each Extension is a semantic signifier, and the root.xml </w:t>
      </w:r>
      <w:r>
        <w:t xml:space="preserve">document </w:t>
      </w:r>
      <w:r w:rsidR="004A42AA">
        <w:t xml:space="preserve">defines a default semantic signifier for each Section. </w:t>
      </w:r>
    </w:p>
    <w:p w14:paraId="2BAC338E" w14:textId="77777777" w:rsidR="003304F3" w:rsidRDefault="003E23B5" w:rsidP="00CC5C41">
      <w:pPr>
        <w:pStyle w:val="Heading2"/>
      </w:pPr>
      <w:r>
        <w:t>Sections</w:t>
      </w:r>
    </w:p>
    <w:p w14:paraId="0842A415" w14:textId="056A45C0" w:rsidR="003304F3" w:rsidRDefault="003E23B5" w:rsidP="003304F3">
      <w:r>
        <w:t xml:space="preserve">Sections within an hData record form an abstract hierarchy, similar to the file folder structure commonly used in hierarchical file systems. Sections can contain either Section Documents or other Sections. Sections are identified by their path. The path to a Section is constructed by starting with a forward slash (“/”) and appending all section path names from the root of the HDR to the Section. Section Documents contained in Sections comply with the </w:t>
      </w:r>
      <w:proofErr w:type="spellStart"/>
      <w:r>
        <w:t>contentType</w:t>
      </w:r>
      <w:proofErr w:type="spellEnd"/>
      <w:r>
        <w:t xml:space="preserve"> of an Extension registered in the </w:t>
      </w:r>
      <w:r w:rsidR="005142D1">
        <w:t>root document</w:t>
      </w:r>
      <w:r>
        <w:t>. An Extension MUST be listed in /</w:t>
      </w:r>
      <w:proofErr w:type="spellStart"/>
      <w:r>
        <w:t>hrf</w:t>
      </w:r>
      <w:proofErr w:type="gramStart"/>
      <w:r>
        <w:t>:extensions</w:t>
      </w:r>
      <w:proofErr w:type="spellEnd"/>
      <w:proofErr w:type="gramEnd"/>
      <w:r>
        <w:t xml:space="preserve"> for it to be used by a Section.</w:t>
      </w:r>
      <w:r w:rsidR="00426B7A">
        <w:t xml:space="preserve"> Sections MAY use the same semantics for confidentiality, access control, and consent as described in the </w:t>
      </w:r>
      <w:r w:rsidR="00A05B1C">
        <w:t>metadata</w:t>
      </w:r>
      <w:r w:rsidR="00426B7A">
        <w:t xml:space="preserve"> for Section Document in </w:t>
      </w:r>
      <w:r w:rsidR="00426B7A">
        <w:fldChar w:fldCharType="begin"/>
      </w:r>
      <w:r w:rsidR="00426B7A">
        <w:instrText xml:space="preserve"> REF _Ref245038634 \r \h </w:instrText>
      </w:r>
      <w:r w:rsidR="00426B7A">
        <w:fldChar w:fldCharType="separate"/>
      </w:r>
      <w:r w:rsidR="00426B7A">
        <w:t>2.5.1</w:t>
      </w:r>
      <w:r w:rsidR="00426B7A">
        <w:fldChar w:fldCharType="end"/>
      </w:r>
      <w:r w:rsidR="00426B7A">
        <w:t>.</w:t>
      </w:r>
      <w:r w:rsidR="007160AE">
        <w:t xml:space="preserve"> Sections MAY be empty.</w:t>
      </w:r>
    </w:p>
    <w:p w14:paraId="7F9D76C4" w14:textId="77777777" w:rsidR="003304F3" w:rsidRDefault="003E23B5" w:rsidP="00DF070C">
      <w:pPr>
        <w:pStyle w:val="Heading3"/>
      </w:pPr>
      <w:r>
        <w:t xml:space="preserve">Section Documents </w:t>
      </w:r>
    </w:p>
    <w:p w14:paraId="56E245CC" w14:textId="59027FBC" w:rsidR="00A21AF4" w:rsidRDefault="003E23B5" w:rsidP="00CC5C41">
      <w:pPr>
        <w:pStyle w:val="BodyText"/>
      </w:pPr>
      <w:r>
        <w:t>At each section</w:t>
      </w:r>
      <w:r w:rsidR="00A21AF4">
        <w:t xml:space="preserve"> (other than the top level)</w:t>
      </w:r>
      <w:proofErr w:type="gramStart"/>
      <w:r w:rsidR="00A21AF4">
        <w:t xml:space="preserve">, </w:t>
      </w:r>
      <w:r>
        <w:t xml:space="preserve"> a</w:t>
      </w:r>
      <w:proofErr w:type="gramEnd"/>
      <w:r>
        <w:t xml:space="preserve"> collection of documents can be obtained. Within each Section, the documents MUST conform to the type defined by the Extension unless declared otherwise by the Section Document’s </w:t>
      </w:r>
      <w:r w:rsidR="00A05B1C">
        <w:t>metadata</w:t>
      </w:r>
      <w:r>
        <w:t>. Section documents can be of any media type, including binary media type</w:t>
      </w:r>
      <w:r w:rsidR="006273C5">
        <w:t>s. Examples include XML documents (such as CDA documents, H7v3 messages, or simplified XML wire formats, etc.), MS Word documents, DICOM files, RDF graphs, etc.</w:t>
      </w:r>
      <w:r w:rsidR="00EF19C4">
        <w:t xml:space="preserve"> </w:t>
      </w:r>
    </w:p>
    <w:p w14:paraId="419C820B" w14:textId="4FEB36D9" w:rsidR="003304F3" w:rsidRDefault="00EF19C4" w:rsidP="00CC5C41">
      <w:pPr>
        <w:pStyle w:val="BodyText"/>
      </w:pPr>
      <w:r>
        <w:t>The top level section (located at the base URL) ca</w:t>
      </w:r>
      <w:r w:rsidR="00A21AF4">
        <w:t xml:space="preserve">nnot contain section documents. The top-level section contains </w:t>
      </w:r>
      <w:r>
        <w:t xml:space="preserve">only </w:t>
      </w:r>
      <w:r w:rsidR="005142D1">
        <w:t xml:space="preserve">the top-level Atom feed, the root document, and other </w:t>
      </w:r>
      <w:r>
        <w:t>sections.</w:t>
      </w:r>
    </w:p>
    <w:p w14:paraId="2C35BF28" w14:textId="77777777" w:rsidR="003304F3" w:rsidRDefault="003E23B5" w:rsidP="00DF070C">
      <w:pPr>
        <w:pStyle w:val="Heading3"/>
      </w:pPr>
      <w:bookmarkStart w:id="27" w:name="_Ref245038634"/>
      <w:bookmarkStart w:id="28" w:name="_Ref165025749"/>
      <w:proofErr w:type="gramStart"/>
      <w:r>
        <w:t>Section</w:t>
      </w:r>
      <w:r w:rsidR="006273C5">
        <w:t xml:space="preserve"> </w:t>
      </w:r>
      <w:r>
        <w:t xml:space="preserve"> Document</w:t>
      </w:r>
      <w:proofErr w:type="gramEnd"/>
      <w:r>
        <w:t xml:space="preserve"> </w:t>
      </w:r>
      <w:bookmarkEnd w:id="27"/>
      <w:r w:rsidR="00A05B1C">
        <w:t>Metadata</w:t>
      </w:r>
      <w:bookmarkEnd w:id="28"/>
    </w:p>
    <w:p w14:paraId="2067D223" w14:textId="1D07A533" w:rsidR="006273C5" w:rsidRDefault="003E23B5" w:rsidP="007160AE">
      <w:r>
        <w:t>Each section</w:t>
      </w:r>
      <w:r w:rsidR="00EF19C4">
        <w:t xml:space="preserve"> (including the section at top of the hierarchy</w:t>
      </w:r>
      <w:proofErr w:type="gramStart"/>
      <w:r w:rsidR="00EF19C4">
        <w:t>),</w:t>
      </w:r>
      <w:proofErr w:type="gramEnd"/>
      <w:r w:rsidR="00EF19C4">
        <w:t xml:space="preserve"> </w:t>
      </w:r>
      <w:r>
        <w:t xml:space="preserve">contains a collection of </w:t>
      </w:r>
      <w:r w:rsidR="00A05B1C">
        <w:t>metadata</w:t>
      </w:r>
      <w:r>
        <w:t xml:space="preserve"> artifacts associated with each Section Document</w:t>
      </w:r>
      <w:r w:rsidR="00730B53">
        <w:t xml:space="preserve"> in the form of an Atom feed</w:t>
      </w:r>
      <w:r>
        <w:t xml:space="preserve">, described in </w:t>
      </w:r>
      <w:hyperlink r:id="rId16" w:history="1">
        <w:r w:rsidRPr="00341272">
          <w:rPr>
            <w:rStyle w:val="Hyperlink"/>
          </w:rPr>
          <w:t>RFC 5023</w:t>
        </w:r>
      </w:hyperlink>
      <w:r>
        <w:t xml:space="preserve">. </w:t>
      </w:r>
      <w:r w:rsidR="00821681">
        <w:t>The atom feed is located at the URL of the section</w:t>
      </w:r>
      <w:r w:rsidR="00A21AF4">
        <w:t>. F</w:t>
      </w:r>
      <w:r w:rsidR="00EF19C4">
        <w:t xml:space="preserve">or the top level, it is located at the base URL. </w:t>
      </w:r>
      <w:r>
        <w:t xml:space="preserve">Each Section Document </w:t>
      </w:r>
      <w:r w:rsidR="007D2E1F">
        <w:t xml:space="preserve">and child Section </w:t>
      </w:r>
      <w:r>
        <w:t>MUST have a corresponding &lt;/</w:t>
      </w:r>
      <w:proofErr w:type="spellStart"/>
      <w:r>
        <w:t>atom</w:t>
      </w:r>
      <w:proofErr w:type="gramStart"/>
      <w:r>
        <w:t>:feed</w:t>
      </w:r>
      <w:proofErr w:type="spellEnd"/>
      <w:proofErr w:type="gramEnd"/>
      <w:r>
        <w:t>/</w:t>
      </w:r>
      <w:proofErr w:type="spellStart"/>
      <w:r>
        <w:t>atom:entry</w:t>
      </w:r>
      <w:proofErr w:type="spellEnd"/>
      <w:r>
        <w:t>&gt; element. If the Section Document type is different from the type defined in the Section’s Extension, it MUST indicate its type in the /</w:t>
      </w:r>
      <w:proofErr w:type="spellStart"/>
      <w:r>
        <w:t>atom:feed</w:t>
      </w:r>
      <w:proofErr w:type="spellEnd"/>
      <w:r>
        <w:t>/</w:t>
      </w:r>
      <w:proofErr w:type="spellStart"/>
      <w:r>
        <w:t>atom:entry</w:t>
      </w:r>
      <w:proofErr w:type="spellEnd"/>
      <w:r>
        <w:t>/</w:t>
      </w:r>
      <w:proofErr w:type="spellStart"/>
      <w:r>
        <w:t>atom:link</w:t>
      </w:r>
      <w:proofErr w:type="spellEnd"/>
      <w:r>
        <w:t>/@type attribute. Each &lt;/</w:t>
      </w:r>
      <w:proofErr w:type="spellStart"/>
      <w:r>
        <w:t>atom</w:t>
      </w:r>
      <w:proofErr w:type="gramStart"/>
      <w:r>
        <w:t>:feed</w:t>
      </w:r>
      <w:proofErr w:type="spellEnd"/>
      <w:proofErr w:type="gramEnd"/>
      <w:r>
        <w:t>/</w:t>
      </w:r>
      <w:proofErr w:type="spellStart"/>
      <w:r>
        <w:t>atom:entry</w:t>
      </w:r>
      <w:proofErr w:type="spellEnd"/>
      <w:r>
        <w:t>&gt; must contain an &lt;</w:t>
      </w:r>
      <w:proofErr w:type="spellStart"/>
      <w:r>
        <w:t>atom:link</w:t>
      </w:r>
      <w:proofErr w:type="spellEnd"/>
      <w:r>
        <w:t xml:space="preserve">&gt; element where the </w:t>
      </w:r>
      <w:proofErr w:type="spellStart"/>
      <w:r>
        <w:t>href</w:t>
      </w:r>
      <w:proofErr w:type="spellEnd"/>
      <w:r>
        <w:t xml:space="preserve"> attribute refers to the Section Document. </w:t>
      </w:r>
      <w:r w:rsidR="007160AE">
        <w:t xml:space="preserve">Additional metadata is contained in the </w:t>
      </w:r>
      <w:del w:id="29" w:author="Gerald Beuchelt" w:date="2011-07-20T10:26:00Z">
        <w:r w:rsidR="007160AE" w:rsidDel="008F4696">
          <w:delText xml:space="preserve">&lt;/atom:feed/atom:entry/atom:content&gt; element,  in an XML fragment starting with </w:delText>
        </w:r>
      </w:del>
      <w:r w:rsidR="007160AE">
        <w:t>&lt;</w:t>
      </w:r>
      <w:proofErr w:type="spellStart"/>
      <w:r w:rsidR="007160AE">
        <w:t>hrf-md</w:t>
      </w:r>
      <w:proofErr w:type="gramStart"/>
      <w:r w:rsidR="007160AE">
        <w:t>:DocumentMetaData</w:t>
      </w:r>
      <w:proofErr w:type="spellEnd"/>
      <w:proofErr w:type="gramEnd"/>
      <w:r w:rsidR="007160AE">
        <w:t>&gt;</w:t>
      </w:r>
      <w:ins w:id="30" w:author="Gerald Beuchelt" w:date="2011-07-20T10:26:00Z">
        <w:r w:rsidR="008F4696">
          <w:t xml:space="preserve"> element of the &lt;</w:t>
        </w:r>
        <w:proofErr w:type="spellStart"/>
        <w:r w:rsidR="008F4696">
          <w:t>atom:entry</w:t>
        </w:r>
        <w:proofErr w:type="spellEnd"/>
        <w:r w:rsidR="008F4696">
          <w:t>&gt;, which is an Atom extension</w:t>
        </w:r>
      </w:ins>
      <w:r w:rsidR="003D3713">
        <w:t xml:space="preserve">. </w:t>
      </w:r>
    </w:p>
    <w:p w14:paraId="49F54B2D" w14:textId="77777777" w:rsidR="00730B53" w:rsidRDefault="00730B53" w:rsidP="00DF070C">
      <w:pPr>
        <w:pStyle w:val="Heading4"/>
      </w:pPr>
      <w:r>
        <w:t>Atom Feed Element Requirements</w:t>
      </w:r>
    </w:p>
    <w:p w14:paraId="7962B67A" w14:textId="77777777" w:rsidR="007160AE" w:rsidRDefault="003D3713" w:rsidP="00730B53">
      <w:r>
        <w:t xml:space="preserve">The following Atom feed level elements are RECOMMENDED: </w:t>
      </w:r>
    </w:p>
    <w:p w14:paraId="5AFF591C" w14:textId="77777777" w:rsidR="003D3713" w:rsidRDefault="003D3713" w:rsidP="004F32BB">
      <w:pPr>
        <w:pStyle w:val="ListParagraph"/>
        <w:numPr>
          <w:ilvl w:val="0"/>
          <w:numId w:val="33"/>
        </w:numPr>
      </w:pPr>
      <w:r>
        <w:t>&lt;</w:t>
      </w:r>
      <w:proofErr w:type="spellStart"/>
      <w:proofErr w:type="gramStart"/>
      <w:r>
        <w:t>atom:title</w:t>
      </w:r>
      <w:proofErr w:type="spellEnd"/>
      <w:proofErr w:type="gramEnd"/>
      <w:r>
        <w:t>&gt; - This element SHOULD provide the full path from the root of t</w:t>
      </w:r>
      <w:r w:rsidR="00E95CC2">
        <w:t xml:space="preserve">he hData record to the Section, beginning with a “/” character, and separating each Section path segment with “/” characters. </w:t>
      </w:r>
    </w:p>
    <w:p w14:paraId="110A6B81" w14:textId="77777777" w:rsidR="003D3713" w:rsidRPr="00522BE4" w:rsidRDefault="003D3713" w:rsidP="004F32BB">
      <w:pPr>
        <w:pStyle w:val="ListParagraph"/>
        <w:numPr>
          <w:ilvl w:val="0"/>
          <w:numId w:val="33"/>
        </w:numPr>
      </w:pPr>
      <w:r w:rsidRPr="00522BE4">
        <w:t>&lt;</w:t>
      </w:r>
      <w:proofErr w:type="spellStart"/>
      <w:proofErr w:type="gramStart"/>
      <w:r w:rsidRPr="00522BE4">
        <w:t>atom:updated</w:t>
      </w:r>
      <w:proofErr w:type="spellEnd"/>
      <w:proofErr w:type="gramEnd"/>
      <w:r w:rsidRPr="00522BE4">
        <w:t xml:space="preserve">&gt; - This element SHOULD provide the time when the Section or any of its child elements were last modified. Modifications could be new, updated, or deleted Section Documents or Sections, or changes to the metadata. </w:t>
      </w:r>
    </w:p>
    <w:p w14:paraId="57CAEFA8" w14:textId="77777777" w:rsidR="00206E89" w:rsidRDefault="00B6310D" w:rsidP="004F32BB">
      <w:pPr>
        <w:pStyle w:val="ListParagraph"/>
        <w:numPr>
          <w:ilvl w:val="0"/>
          <w:numId w:val="33"/>
        </w:numPr>
      </w:pPr>
      <w:r>
        <w:t>&lt;</w:t>
      </w:r>
      <w:proofErr w:type="spellStart"/>
      <w:proofErr w:type="gramStart"/>
      <w:r>
        <w:t>atom:link</w:t>
      </w:r>
      <w:proofErr w:type="spellEnd"/>
      <w:proofErr w:type="gramEnd"/>
      <w:r>
        <w:t xml:space="preserve"> </w:t>
      </w:r>
      <w:proofErr w:type="spellStart"/>
      <w:r>
        <w:t>rel</w:t>
      </w:r>
      <w:proofErr w:type="spellEnd"/>
      <w:r>
        <w:t>=”</w:t>
      </w:r>
      <w:r w:rsidR="00206E89">
        <w:t>self</w:t>
      </w:r>
      <w:r>
        <w:t>” type=”application/</w:t>
      </w:r>
      <w:proofErr w:type="spellStart"/>
      <w:r>
        <w:t>atom+xml</w:t>
      </w:r>
      <w:proofErr w:type="spellEnd"/>
      <w:r>
        <w:t>”&gt; This OPTIONAL element applies to transport that identify Section</w:t>
      </w:r>
      <w:r w:rsidR="00206E89">
        <w:t>s</w:t>
      </w:r>
      <w:r>
        <w:t xml:space="preserve"> by </w:t>
      </w:r>
      <w:r w:rsidR="00206E89">
        <w:t xml:space="preserve">web resource identifiers (see [Atom 1.0], section 4.2.7). It </w:t>
      </w:r>
      <w:r>
        <w:t>has a</w:t>
      </w:r>
      <w:r w:rsidR="00206E89">
        <w:t>n</w:t>
      </w:r>
      <w:r>
        <w:t xml:space="preserve"> </w:t>
      </w:r>
      <w:proofErr w:type="spellStart"/>
      <w:r>
        <w:t>href</w:t>
      </w:r>
      <w:proofErr w:type="spellEnd"/>
      <w:r>
        <w:t xml:space="preserve"> attribute</w:t>
      </w:r>
      <w:r w:rsidR="00206E89">
        <w:t xml:space="preserve"> with a globally unique URI that identifies the Section. </w:t>
      </w:r>
    </w:p>
    <w:p w14:paraId="1F58D7ED" w14:textId="3CAC0F78" w:rsidR="003D3713" w:rsidRDefault="00730B53" w:rsidP="00DF070C">
      <w:pPr>
        <w:pStyle w:val="Heading4"/>
      </w:pPr>
      <w:r>
        <w:t>Atom Entry</w:t>
      </w:r>
      <w:r w:rsidR="003D3713">
        <w:t xml:space="preserve"> </w:t>
      </w:r>
      <w:r>
        <w:t xml:space="preserve">Element </w:t>
      </w:r>
      <w:r w:rsidR="003D3713">
        <w:t>Requirements</w:t>
      </w:r>
    </w:p>
    <w:p w14:paraId="2E60550C" w14:textId="77777777" w:rsidR="003D3713" w:rsidRDefault="003D3713" w:rsidP="004F32BB">
      <w:r>
        <w:t>For each child of a section (either Section Document or Section) the Atom feed of the parent section provides one &lt;</w:t>
      </w:r>
      <w:proofErr w:type="spellStart"/>
      <w:r>
        <w:t>atom</w:t>
      </w:r>
      <w:proofErr w:type="gramStart"/>
      <w:r>
        <w:t>:entry</w:t>
      </w:r>
      <w:proofErr w:type="spellEnd"/>
      <w:proofErr w:type="gramEnd"/>
      <w:r>
        <w:t xml:space="preserve">&gt; node. The following list of child nodes defines how they MUST be populated: </w:t>
      </w:r>
    </w:p>
    <w:p w14:paraId="40AB7ECF" w14:textId="77777777" w:rsidR="003D3713" w:rsidRDefault="003D3713" w:rsidP="004F32BB">
      <w:pPr>
        <w:pStyle w:val="ListParagraph"/>
        <w:numPr>
          <w:ilvl w:val="0"/>
          <w:numId w:val="34"/>
        </w:numPr>
      </w:pPr>
      <w:r>
        <w:t>&lt;</w:t>
      </w:r>
      <w:proofErr w:type="spellStart"/>
      <w:proofErr w:type="gramStart"/>
      <w:r>
        <w:t>atom:id</w:t>
      </w:r>
      <w:proofErr w:type="spellEnd"/>
      <w:proofErr w:type="gramEnd"/>
      <w:r>
        <w:t xml:space="preserve">&gt; - </w:t>
      </w:r>
      <w:r w:rsidR="00B6310D">
        <w:t xml:space="preserve">This element contains a name for the document that is unique over the parent Section. For child Sections this name is the path segment for the child Section, as defined in the root.xml document. </w:t>
      </w:r>
      <w:r w:rsidR="00967C87">
        <w:t xml:space="preserve">This element MUST be identical to the </w:t>
      </w:r>
      <w:proofErr w:type="spellStart"/>
      <w:r w:rsidR="00967C87">
        <w:t>DocumentId</w:t>
      </w:r>
      <w:proofErr w:type="spellEnd"/>
      <w:r w:rsidR="00967C87">
        <w:t xml:space="preserve"> element in the document metadata (see</w:t>
      </w:r>
      <w:r w:rsidR="00967C87" w:rsidRPr="00967C87">
        <w:t xml:space="preserve"> </w:t>
      </w:r>
      <w:r w:rsidR="00967C87">
        <w:t xml:space="preserve">section </w:t>
      </w:r>
      <w:r w:rsidR="00967C87">
        <w:fldChar w:fldCharType="begin"/>
      </w:r>
      <w:r w:rsidR="00967C87">
        <w:instrText xml:space="preserve"> REF _Ref165028528 \r \h </w:instrText>
      </w:r>
      <w:r w:rsidR="00967C87">
        <w:fldChar w:fldCharType="separate"/>
      </w:r>
      <w:r w:rsidR="00967C87">
        <w:t>2.6.3</w:t>
      </w:r>
      <w:r w:rsidR="00967C87">
        <w:fldChar w:fldCharType="end"/>
      </w:r>
      <w:r w:rsidR="00967C87">
        <w:t xml:space="preserve">). </w:t>
      </w:r>
    </w:p>
    <w:p w14:paraId="0E2C8FB0" w14:textId="77777777" w:rsidR="00206E89" w:rsidRDefault="00206E89">
      <w:pPr>
        <w:pStyle w:val="ListParagraph"/>
        <w:numPr>
          <w:ilvl w:val="0"/>
          <w:numId w:val="34"/>
        </w:numPr>
      </w:pPr>
      <w:r>
        <w:t>&lt;</w:t>
      </w:r>
      <w:proofErr w:type="spellStart"/>
      <w:proofErr w:type="gramStart"/>
      <w:r>
        <w:t>atom:link</w:t>
      </w:r>
      <w:proofErr w:type="spellEnd"/>
      <w:proofErr w:type="gramEnd"/>
      <w:r>
        <w:t>&gt;</w:t>
      </w:r>
      <w:r w:rsidR="00730B53">
        <w:t xml:space="preserve"> - </w:t>
      </w:r>
      <w:r>
        <w:t xml:space="preserve">This OPTIONAL element applies to transport that identify Section Documents and Sections by web resource identifiers (see [Atom 1.0], section 4.2.7). It has an </w:t>
      </w:r>
      <w:proofErr w:type="spellStart"/>
      <w:r>
        <w:t>href</w:t>
      </w:r>
      <w:proofErr w:type="spellEnd"/>
      <w:r>
        <w:t xml:space="preserve"> attribute with a globally unique URI that identifies the Section or Section Document. </w:t>
      </w:r>
      <w:r w:rsidRPr="008C475C">
        <w:t>For Sections, it MUST contain a type attribute with value “application/</w:t>
      </w:r>
      <w:proofErr w:type="spellStart"/>
      <w:r w:rsidRPr="008C475C">
        <w:t>atom+xml</w:t>
      </w:r>
      <w:proofErr w:type="spellEnd"/>
      <w:r w:rsidRPr="008C475C">
        <w:t>”.</w:t>
      </w:r>
      <w:r>
        <w:t xml:space="preserve"> For Section Documents it SHOULD contain a type attribute that is identical to the media type of the referenced Section Document. </w:t>
      </w:r>
      <w:r w:rsidR="00E95CC2">
        <w:t xml:space="preserve">If the media type is different from the Section default media type (as identified by the root.xml extension node), the type attribute is REQUIRED. </w:t>
      </w:r>
    </w:p>
    <w:p w14:paraId="5E910729" w14:textId="7E16F5CA" w:rsidR="00B6310D" w:rsidRDefault="00206E89" w:rsidP="004F32BB">
      <w:pPr>
        <w:pStyle w:val="ListParagraph"/>
        <w:numPr>
          <w:ilvl w:val="0"/>
          <w:numId w:val="34"/>
        </w:numPr>
      </w:pPr>
      <w:r>
        <w:t>&lt;</w:t>
      </w:r>
      <w:proofErr w:type="spellStart"/>
      <w:proofErr w:type="gramStart"/>
      <w:r>
        <w:t>atom:updated</w:t>
      </w:r>
      <w:proofErr w:type="spellEnd"/>
      <w:proofErr w:type="gramEnd"/>
      <w:r>
        <w:t xml:space="preserve">&gt; - </w:t>
      </w:r>
      <w:r w:rsidR="00967C87">
        <w:t>For Section Documents, t</w:t>
      </w:r>
      <w:r>
        <w:t xml:space="preserve">his element contains a W3C Date that </w:t>
      </w:r>
      <w:r w:rsidR="00967C87">
        <w:t xml:space="preserve">is identical to the Section Document’s metadata </w:t>
      </w:r>
      <w:proofErr w:type="spellStart"/>
      <w:r w:rsidR="00967C87">
        <w:t>CreatedDateTime</w:t>
      </w:r>
      <w:proofErr w:type="spellEnd"/>
      <w:r w:rsidR="00967C87">
        <w:t xml:space="preserve"> or the newest </w:t>
      </w:r>
      <w:proofErr w:type="spellStart"/>
      <w:r w:rsidR="00967C87">
        <w:t>ModifiedDateTime</w:t>
      </w:r>
      <w:proofErr w:type="spellEnd"/>
      <w:r w:rsidR="00967C87">
        <w:t xml:space="preserve"> (see section </w:t>
      </w:r>
      <w:r w:rsidR="00967C87">
        <w:fldChar w:fldCharType="begin"/>
      </w:r>
      <w:r w:rsidR="00967C87">
        <w:instrText xml:space="preserve"> REF _Ref165028528 \r \h </w:instrText>
      </w:r>
      <w:r w:rsidR="00967C87">
        <w:fldChar w:fldCharType="separate"/>
      </w:r>
      <w:r w:rsidR="00967C87">
        <w:t>2.6.3</w:t>
      </w:r>
      <w:r w:rsidR="00967C87">
        <w:fldChar w:fldCharType="end"/>
      </w:r>
      <w:r w:rsidR="00967C87">
        <w:t xml:space="preserve">) time. </w:t>
      </w:r>
      <w:r w:rsidR="00DF070C">
        <w:t xml:space="preserve">It should be noted that the hData Content Profile </w:t>
      </w:r>
      <w:proofErr w:type="gramStart"/>
      <w:r w:rsidR="00DF070C">
        <w:t>MAY</w:t>
      </w:r>
      <w:proofErr w:type="gramEnd"/>
      <w:r w:rsidR="00DF070C">
        <w:t xml:space="preserve"> prohibit modification of clinical elements due to behavioral requirements. In this case, &lt;</w:t>
      </w:r>
      <w:proofErr w:type="spellStart"/>
      <w:r w:rsidR="00DF070C">
        <w:t>atom</w:t>
      </w:r>
      <w:proofErr w:type="gramStart"/>
      <w:r w:rsidR="00DF070C">
        <w:t>:updated</w:t>
      </w:r>
      <w:proofErr w:type="spellEnd"/>
      <w:proofErr w:type="gramEnd"/>
      <w:r w:rsidR="00DF070C">
        <w:t xml:space="preserve">&gt; MUST use the </w:t>
      </w:r>
      <w:proofErr w:type="spellStart"/>
      <w:r w:rsidR="00DF070C">
        <w:t>CreatedDateTime</w:t>
      </w:r>
      <w:proofErr w:type="spellEnd"/>
      <w:r w:rsidR="00DF070C">
        <w:t xml:space="preserve"> time. </w:t>
      </w:r>
    </w:p>
    <w:p w14:paraId="7CCCA0E2" w14:textId="65083143" w:rsidR="00730B53" w:rsidRDefault="00730B53" w:rsidP="00730B53">
      <w:pPr>
        <w:pStyle w:val="ListParagraph"/>
        <w:numPr>
          <w:ilvl w:val="0"/>
          <w:numId w:val="34"/>
        </w:numPr>
      </w:pPr>
      <w:r>
        <w:t>&lt;</w:t>
      </w:r>
      <w:proofErr w:type="spellStart"/>
      <w:proofErr w:type="gramStart"/>
      <w:r w:rsidR="008F5F9A">
        <w:t>hrf</w:t>
      </w:r>
      <w:proofErr w:type="gramEnd"/>
      <w:r w:rsidR="008F5F9A">
        <w:t>-md:DocumentMetaData</w:t>
      </w:r>
      <w:proofErr w:type="spellEnd"/>
      <w:r>
        <w:t xml:space="preserve">&gt; - </w:t>
      </w:r>
      <w:r w:rsidR="00B902FF">
        <w:t>This element c</w:t>
      </w:r>
      <w:r>
        <w:t xml:space="preserve">ontains </w:t>
      </w:r>
      <w:r w:rsidR="007D2E1F">
        <w:t>hData</w:t>
      </w:r>
      <w:r>
        <w:t xml:space="preserve"> metadata, as detailed in</w:t>
      </w:r>
      <w:r w:rsidR="00A21AF4">
        <w:t xml:space="preserve"> </w:t>
      </w:r>
      <w:r w:rsidR="00A21AF4">
        <w:fldChar w:fldCharType="begin"/>
      </w:r>
      <w:r w:rsidR="00A21AF4">
        <w:instrText xml:space="preserve"> REF _Ref165028528 \r \h </w:instrText>
      </w:r>
      <w:r w:rsidR="00A21AF4">
        <w:fldChar w:fldCharType="separate"/>
      </w:r>
      <w:r w:rsidR="00A21AF4">
        <w:t>2.3.2.3</w:t>
      </w:r>
      <w:r w:rsidR="00A21AF4">
        <w:fldChar w:fldCharType="end"/>
      </w:r>
      <w:r>
        <w:t>.</w:t>
      </w:r>
    </w:p>
    <w:p w14:paraId="5144FB02" w14:textId="77777777" w:rsidR="008F5F9A" w:rsidRDefault="008F5F9A" w:rsidP="00730B53">
      <w:pPr>
        <w:pStyle w:val="ListParagraph"/>
        <w:numPr>
          <w:ilvl w:val="0"/>
          <w:numId w:val="34"/>
        </w:numPr>
      </w:pPr>
      <w:r>
        <w:t>&lt;</w:t>
      </w:r>
      <w:proofErr w:type="spellStart"/>
      <w:r>
        <w:t>atom:content</w:t>
      </w:r>
      <w:proofErr w:type="spellEnd"/>
      <w:r>
        <w:t xml:space="preserve">&gt; - This element MAY contain content of the </w:t>
      </w:r>
      <w:proofErr w:type="spellStart"/>
      <w:r>
        <w:t>SectionDocument</w:t>
      </w:r>
      <w:proofErr w:type="spellEnd"/>
      <w:r>
        <w:t xml:space="preserve"> under the following conditions: </w:t>
      </w:r>
    </w:p>
    <w:p w14:paraId="5E5E4DC6" w14:textId="77777777" w:rsidR="008F5F9A" w:rsidRDefault="008F5F9A" w:rsidP="00DF070C">
      <w:pPr>
        <w:pStyle w:val="ListParagraph"/>
        <w:numPr>
          <w:ilvl w:val="1"/>
          <w:numId w:val="34"/>
        </w:numPr>
      </w:pPr>
      <w:r>
        <w:t xml:space="preserve">The </w:t>
      </w:r>
      <w:proofErr w:type="spellStart"/>
      <w:r>
        <w:t>SectionDocument</w:t>
      </w:r>
      <w:proofErr w:type="spellEnd"/>
      <w:r>
        <w:t xml:space="preserve"> is an XML document. </w:t>
      </w:r>
    </w:p>
    <w:p w14:paraId="62DA7ACC" w14:textId="77777777" w:rsidR="008F5F9A" w:rsidRDefault="008F5F9A" w:rsidP="00DF070C">
      <w:pPr>
        <w:pStyle w:val="ListParagraph"/>
        <w:numPr>
          <w:ilvl w:val="1"/>
          <w:numId w:val="34"/>
        </w:numPr>
      </w:pPr>
      <w:r>
        <w:t xml:space="preserve">There is no privacy or authorization concern releasing the data to all users that can access the Atom feed. If there are any privacy or security concerns, the data MUST NOT </w:t>
      </w:r>
      <w:proofErr w:type="gramStart"/>
      <w:r>
        <w:t>be</w:t>
      </w:r>
      <w:proofErr w:type="gramEnd"/>
      <w:r>
        <w:t xml:space="preserve"> included in the feed. </w:t>
      </w:r>
    </w:p>
    <w:p w14:paraId="72A5C417" w14:textId="77777777" w:rsidR="008F5F9A" w:rsidRPr="00581589" w:rsidRDefault="008F5F9A" w:rsidP="00DF070C">
      <w:pPr>
        <w:pStyle w:val="ListParagraph"/>
        <w:numPr>
          <w:ilvl w:val="1"/>
          <w:numId w:val="34"/>
        </w:numPr>
      </w:pPr>
      <w:r>
        <w:t xml:space="preserve">There is no performance concern regarding having the additional material in the feed. </w:t>
      </w:r>
    </w:p>
    <w:p w14:paraId="5C609A58" w14:textId="77777777" w:rsidR="007160AE" w:rsidRDefault="007160AE" w:rsidP="00DF070C">
      <w:pPr>
        <w:pStyle w:val="Heading4"/>
      </w:pPr>
      <w:bookmarkStart w:id="31" w:name="_Ref165028528"/>
      <w:r>
        <w:t>Section Document Metadata Definition</w:t>
      </w:r>
      <w:bookmarkEnd w:id="31"/>
    </w:p>
    <w:p w14:paraId="010E02B5" w14:textId="77777777" w:rsidR="00B902FF" w:rsidRPr="00B902FF" w:rsidRDefault="00B902FF" w:rsidP="00DF070C">
      <w:r>
        <w:t>The &lt;</w:t>
      </w:r>
      <w:proofErr w:type="spellStart"/>
      <w:r w:rsidR="008175AD">
        <w:t>hrf-md</w:t>
      </w:r>
      <w:proofErr w:type="gramStart"/>
      <w:r w:rsidR="008175AD">
        <w:t>:DocumentMetaData</w:t>
      </w:r>
      <w:proofErr w:type="spellEnd"/>
      <w:proofErr w:type="gramEnd"/>
      <w:r>
        <w:t xml:space="preserve">&gt; tag </w:t>
      </w:r>
      <w:r w:rsidR="000F44BF">
        <w:t xml:space="preserve">(REQUIRED) </w:t>
      </w:r>
      <w:r>
        <w:t>contains additional metadata on the section document, as follows:</w:t>
      </w:r>
    </w:p>
    <w:p w14:paraId="118A79FA"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 xml:space="preserve"> - </w:t>
      </w:r>
      <w:proofErr w:type="spellStart"/>
      <w:r>
        <w:t>DocumentMetaData</w:t>
      </w:r>
      <w:proofErr w:type="spellEnd"/>
      <w:r>
        <w:t xml:space="preserve"> is the top-level element for the hData </w:t>
      </w:r>
      <w:r w:rsidR="00A05B1C">
        <w:t>metadata</w:t>
      </w:r>
      <w:r>
        <w:t xml:space="preserve"> specification. </w:t>
      </w:r>
    </w:p>
    <w:p w14:paraId="08762359"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hrf-md:PedigreeInfo</w:t>
      </w:r>
      <w:proofErr w:type="spellEnd"/>
      <w:r>
        <w:t xml:space="preserve"> </w:t>
      </w:r>
      <w:r w:rsidR="0009047D">
        <w:t>(</w:t>
      </w:r>
      <w:proofErr w:type="spellStart"/>
      <w:r w:rsidR="0009047D">
        <w:t>hrf-md:PedigreeInfo</w:t>
      </w:r>
      <w:proofErr w:type="spellEnd"/>
      <w:r w:rsidR="0009047D">
        <w:t xml:space="preserve">, 1) </w:t>
      </w:r>
      <w:r>
        <w:t xml:space="preserve"> - </w:t>
      </w:r>
      <w:r w:rsidRPr="0091430B">
        <w:t>This optional node holds the pedigree information for the Section Document.</w:t>
      </w:r>
      <w:r>
        <w:t xml:space="preserve"> It is of type &lt;</w:t>
      </w:r>
      <w:proofErr w:type="spellStart"/>
      <w:r>
        <w:t>hrf-md:PedigreeInfo</w:t>
      </w:r>
      <w:proofErr w:type="spellEnd"/>
      <w:r>
        <w:t>&gt;</w:t>
      </w:r>
    </w:p>
    <w:p w14:paraId="3736BCCD"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hrf-md:DocumentId</w:t>
      </w:r>
      <w:proofErr w:type="spellEnd"/>
      <w:r>
        <w:t xml:space="preserve"> </w:t>
      </w:r>
      <w:r w:rsidR="0009047D">
        <w:t>(</w:t>
      </w:r>
      <w:proofErr w:type="spellStart"/>
      <w:r w:rsidR="0009047D">
        <w:t>xs:string</w:t>
      </w:r>
      <w:proofErr w:type="spellEnd"/>
      <w:r w:rsidR="0009047D">
        <w:t xml:space="preserve">, 1) </w:t>
      </w:r>
      <w:r>
        <w:t>- This required text element holds an identifier for the Section Document. It MUST be unique over any given Section.</w:t>
      </w:r>
    </w:p>
    <w:p w14:paraId="49F5CDCA"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hrf-md:LinkedDocuments</w:t>
      </w:r>
      <w:proofErr w:type="spellEnd"/>
      <w:r>
        <w:t xml:space="preserve"> </w:t>
      </w:r>
      <w:r w:rsidR="0009047D">
        <w:t>(</w:t>
      </w:r>
      <w:proofErr w:type="spellStart"/>
      <w:r w:rsidR="0009047D">
        <w:t>hrf-md:LinkInfo</w:t>
      </w:r>
      <w:proofErr w:type="spellEnd"/>
      <w:r w:rsidR="0009047D">
        <w:t xml:space="preserve">, 0..1) </w:t>
      </w:r>
      <w:r>
        <w:t xml:space="preserve"> - This optional node holds a list of URI links to documents that are related to this Section Document. Use depends on the semantics of the Section Document Type. It can have &lt;</w:t>
      </w:r>
      <w:proofErr w:type="spellStart"/>
      <w:r>
        <w:t>hrf-md</w:t>
      </w:r>
      <w:proofErr w:type="gramStart"/>
      <w:r>
        <w:t>:LinkInfo</w:t>
      </w:r>
      <w:proofErr w:type="spellEnd"/>
      <w:proofErr w:type="gramEnd"/>
      <w:r>
        <w:t xml:space="preserve">&gt; typed child elements. </w:t>
      </w:r>
    </w:p>
    <w:p w14:paraId="75E4A149"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hrf-md:RecordDate</w:t>
      </w:r>
      <w:proofErr w:type="spellEnd"/>
      <w:r>
        <w:t xml:space="preserve"> - </w:t>
      </w:r>
      <w:r w:rsidRPr="00D47BEB">
        <w:t xml:space="preserve">This </w:t>
      </w:r>
      <w:r w:rsidR="0009047D">
        <w:t>REQUIRED</w:t>
      </w:r>
      <w:r w:rsidR="0009047D" w:rsidRPr="00D47BEB">
        <w:t xml:space="preserve"> </w:t>
      </w:r>
      <w:r w:rsidRPr="00D47BEB">
        <w:t>node holds the information about Document creation and modification.</w:t>
      </w:r>
    </w:p>
    <w:p w14:paraId="5F0C64BB" w14:textId="0656B3F4" w:rsidR="003304F3" w:rsidRDefault="003E23B5" w:rsidP="003304F3">
      <w:pPr>
        <w:pStyle w:val="ListParagraph"/>
        <w:numPr>
          <w:ilvl w:val="0"/>
          <w:numId w:val="14"/>
        </w:numPr>
      </w:pPr>
      <w:r>
        <w:t>/hrf-md</w:t>
      </w:r>
      <w:proofErr w:type="gramStart"/>
      <w:r>
        <w:t>:DocumentMetaData</w:t>
      </w:r>
      <w:proofErr w:type="gramEnd"/>
      <w:r>
        <w:t xml:space="preserve">/hrf-md:RecordDate/hrf-md:CreatedDateTime </w:t>
      </w:r>
      <w:r w:rsidR="0009047D">
        <w:t>(</w:t>
      </w:r>
      <w:proofErr w:type="spellStart"/>
      <w:r w:rsidR="0009047D">
        <w:t>xs:dateTime</w:t>
      </w:r>
      <w:proofErr w:type="spellEnd"/>
      <w:r w:rsidR="0009047D">
        <w:t xml:space="preserve">, 1) </w:t>
      </w:r>
      <w:r>
        <w:t xml:space="preserve">- This </w:t>
      </w:r>
      <w:r w:rsidR="00B902FF">
        <w:t xml:space="preserve">REQUIRED </w:t>
      </w:r>
      <w:r>
        <w:t>element of type &lt;</w:t>
      </w:r>
      <w:proofErr w:type="spellStart"/>
      <w:r>
        <w:t>xs:dateTime</w:t>
      </w:r>
      <w:proofErr w:type="spellEnd"/>
      <w:r>
        <w:t xml:space="preserve">&gt; contains the </w:t>
      </w:r>
      <w:proofErr w:type="spellStart"/>
      <w:r>
        <w:t>dateTime</w:t>
      </w:r>
      <w:proofErr w:type="spellEnd"/>
      <w:r>
        <w:t xml:space="preserve"> of creation of this document.  If this document is not derived (see </w:t>
      </w:r>
      <w:proofErr w:type="spellStart"/>
      <w:r>
        <w:t>PedigreeInfo</w:t>
      </w:r>
      <w:proofErr w:type="spellEnd"/>
      <w:r>
        <w:t>), this is the time of the creation of the original. If this document is derived from another origin, this element contains the date of derivation.</w:t>
      </w:r>
    </w:p>
    <w:p w14:paraId="79813378"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hrf-md:RecordDate</w:t>
      </w:r>
      <w:proofErr w:type="spellEnd"/>
      <w:r>
        <w:t>/</w:t>
      </w:r>
      <w:proofErr w:type="spellStart"/>
      <w:r>
        <w:t>hrf-md:Modified</w:t>
      </w:r>
      <w:proofErr w:type="spellEnd"/>
      <w:r>
        <w:t xml:space="preserve"> (OPTIONAL) - This optional node is first created when the document is changed for the first time. It contains a collection of modification dates with optional pedigree information of the modifier.</w:t>
      </w:r>
    </w:p>
    <w:p w14:paraId="6CA0851E" w14:textId="47425E99" w:rsidR="003304F3" w:rsidRDefault="003E23B5" w:rsidP="003304F3">
      <w:pPr>
        <w:pStyle w:val="ListParagraph"/>
        <w:numPr>
          <w:ilvl w:val="0"/>
          <w:numId w:val="14"/>
        </w:numPr>
      </w:pPr>
      <w:r>
        <w:t>/hrf-md</w:t>
      </w:r>
      <w:proofErr w:type="gramStart"/>
      <w:r>
        <w:t>:DocumentMetaData</w:t>
      </w:r>
      <w:proofErr w:type="gramEnd"/>
      <w:r>
        <w:t xml:space="preserve">/hrf-md:RecordDate/hrf-md:Modified/hrf-md:ModfiedDateTime </w:t>
      </w:r>
      <w:r w:rsidR="0009047D">
        <w:t>(</w:t>
      </w:r>
      <w:proofErr w:type="spellStart"/>
      <w:r w:rsidR="0009047D">
        <w:t>xs:dateTime</w:t>
      </w:r>
      <w:proofErr w:type="spellEnd"/>
      <w:r w:rsidR="0009047D">
        <w:t xml:space="preserve">, 1) </w:t>
      </w:r>
      <w:r>
        <w:t xml:space="preserve">- </w:t>
      </w:r>
      <w:r w:rsidRPr="00B361C9">
        <w:t xml:space="preserve">This </w:t>
      </w:r>
      <w:r w:rsidR="00B902FF">
        <w:t>REQUIRED</w:t>
      </w:r>
      <w:r w:rsidR="00B902FF" w:rsidRPr="00B361C9">
        <w:t xml:space="preserve"> </w:t>
      </w:r>
      <w:r w:rsidRPr="00B361C9">
        <w:t>element</w:t>
      </w:r>
      <w:r>
        <w:t xml:space="preserve"> of type &lt;</w:t>
      </w:r>
      <w:proofErr w:type="spellStart"/>
      <w:r>
        <w:t>xs:dateTime</w:t>
      </w:r>
      <w:proofErr w:type="spellEnd"/>
      <w:r>
        <w:t xml:space="preserve">&gt; </w:t>
      </w:r>
      <w:r w:rsidRPr="00B361C9">
        <w:t xml:space="preserve"> record</w:t>
      </w:r>
      <w:r>
        <w:t>s</w:t>
      </w:r>
      <w:r w:rsidRPr="00B361C9">
        <w:t xml:space="preserve"> a </w:t>
      </w:r>
      <w:proofErr w:type="spellStart"/>
      <w:r w:rsidRPr="00B361C9">
        <w:t>dateTime</w:t>
      </w:r>
      <w:proofErr w:type="spellEnd"/>
      <w:r w:rsidRPr="00B361C9">
        <w:t xml:space="preserve"> when the document was modified.</w:t>
      </w:r>
    </w:p>
    <w:p w14:paraId="651FB9EC" w14:textId="77777777" w:rsidR="003304F3" w:rsidRDefault="003E23B5" w:rsidP="003304F3">
      <w:pPr>
        <w:pStyle w:val="ListParagraph"/>
        <w:numPr>
          <w:ilvl w:val="0"/>
          <w:numId w:val="14"/>
        </w:numPr>
      </w:pPr>
      <w:r>
        <w:t>/hrf-md</w:t>
      </w:r>
      <w:proofErr w:type="gramStart"/>
      <w:r>
        <w:t>:DocumentMetaData</w:t>
      </w:r>
      <w:proofErr w:type="gramEnd"/>
      <w:r>
        <w:t xml:space="preserve">/hrf-md:RecordDate/hrf-md:Modified/hrf-md:PedigreeInfo </w:t>
      </w:r>
      <w:r w:rsidR="0009047D">
        <w:t>(</w:t>
      </w:r>
      <w:proofErr w:type="spellStart"/>
      <w:r w:rsidR="0009047D">
        <w:t>hrf-md:PedigreeInfo</w:t>
      </w:r>
      <w:proofErr w:type="spellEnd"/>
      <w:r w:rsidR="0009047D">
        <w:t xml:space="preserve">, 0..1) </w:t>
      </w:r>
      <w:r>
        <w:t xml:space="preserve"> – </w:t>
      </w:r>
      <w:r w:rsidRPr="00B361C9">
        <w:t xml:space="preserve">This optional node </w:t>
      </w:r>
      <w:r>
        <w:t>of type &lt;</w:t>
      </w:r>
      <w:proofErr w:type="spellStart"/>
      <w:r>
        <w:t>hrf-md:PedigreeInfo</w:t>
      </w:r>
      <w:proofErr w:type="spellEnd"/>
      <w:r>
        <w:t xml:space="preserve">&gt; </w:t>
      </w:r>
      <w:r w:rsidRPr="00B361C9">
        <w:t>contains the pedigree information of the modifier.</w:t>
      </w:r>
    </w:p>
    <w:p w14:paraId="0D2C6D7A" w14:textId="77777777" w:rsidR="00E2482E" w:rsidRDefault="00E2482E" w:rsidP="00E2482E">
      <w:pPr>
        <w:pStyle w:val="ListParagraph"/>
        <w:numPr>
          <w:ilvl w:val="0"/>
          <w:numId w:val="14"/>
        </w:numPr>
      </w:pPr>
      <w:r>
        <w:t>/</w:t>
      </w:r>
      <w:proofErr w:type="spellStart"/>
      <w:r>
        <w:t>hrf-md</w:t>
      </w:r>
      <w:proofErr w:type="gramStart"/>
      <w:r>
        <w:t>:DocumentMetaData</w:t>
      </w:r>
      <w:proofErr w:type="spellEnd"/>
      <w:proofErr w:type="gramEnd"/>
      <w:r>
        <w:t>/</w:t>
      </w:r>
      <w:proofErr w:type="spellStart"/>
      <w:r>
        <w:t>hrf-md:RecordDate</w:t>
      </w:r>
      <w:proofErr w:type="spellEnd"/>
      <w:r>
        <w:t>/</w:t>
      </w:r>
      <w:proofErr w:type="spellStart"/>
      <w:r>
        <w:t>hrf-md:Copied</w:t>
      </w:r>
      <w:proofErr w:type="spellEnd"/>
      <w:r>
        <w:t xml:space="preserve"> (OPTIONAL) - This optional node is first created when the document is copied for the first time. It contains a collection of copy dates with optional pedigree information of the copier.</w:t>
      </w:r>
    </w:p>
    <w:p w14:paraId="7C709385" w14:textId="77777777" w:rsidR="00E2482E" w:rsidRDefault="00E2482E" w:rsidP="00E2482E">
      <w:pPr>
        <w:pStyle w:val="ListParagraph"/>
        <w:numPr>
          <w:ilvl w:val="0"/>
          <w:numId w:val="14"/>
        </w:numPr>
      </w:pPr>
      <w:r>
        <w:t>/hrf-md</w:t>
      </w:r>
      <w:proofErr w:type="gramStart"/>
      <w:r>
        <w:t>:DocumentMetaData</w:t>
      </w:r>
      <w:proofErr w:type="gramEnd"/>
      <w:r>
        <w:t xml:space="preserve">/hrf-md:RecordDate/hrf-md:Copied/hrf-md:CopiedDateTime </w:t>
      </w:r>
      <w:r w:rsidR="0009047D">
        <w:t>(</w:t>
      </w:r>
      <w:proofErr w:type="spellStart"/>
      <w:r w:rsidR="0009047D">
        <w:t>xs:dateTime</w:t>
      </w:r>
      <w:proofErr w:type="spellEnd"/>
      <w:r w:rsidR="0009047D">
        <w:t xml:space="preserve">, 1) </w:t>
      </w:r>
      <w:r>
        <w:t xml:space="preserve">- </w:t>
      </w:r>
      <w:r w:rsidRPr="00B361C9">
        <w:t>This required element</w:t>
      </w:r>
      <w:r>
        <w:t xml:space="preserve"> of type &lt;</w:t>
      </w:r>
      <w:proofErr w:type="spellStart"/>
      <w:r>
        <w:t>xs:dateTime</w:t>
      </w:r>
      <w:proofErr w:type="spellEnd"/>
      <w:r>
        <w:t xml:space="preserve">&gt; </w:t>
      </w:r>
      <w:r w:rsidRPr="00B361C9">
        <w:t xml:space="preserve"> record</w:t>
      </w:r>
      <w:r>
        <w:t>s</w:t>
      </w:r>
      <w:r w:rsidRPr="00B361C9">
        <w:t xml:space="preserve"> a </w:t>
      </w:r>
      <w:proofErr w:type="spellStart"/>
      <w:r w:rsidRPr="00B361C9">
        <w:t>dateTime</w:t>
      </w:r>
      <w:proofErr w:type="spellEnd"/>
      <w:r w:rsidRPr="00B361C9">
        <w:t xml:space="preserve"> when the document was </w:t>
      </w:r>
      <w:r>
        <w:t>copied</w:t>
      </w:r>
      <w:r w:rsidRPr="00B361C9">
        <w:t>.</w:t>
      </w:r>
    </w:p>
    <w:p w14:paraId="05D849FC" w14:textId="77777777" w:rsidR="00E2482E" w:rsidRDefault="00E2482E" w:rsidP="00E2482E">
      <w:pPr>
        <w:pStyle w:val="ListParagraph"/>
        <w:numPr>
          <w:ilvl w:val="0"/>
          <w:numId w:val="14"/>
        </w:numPr>
      </w:pPr>
      <w:r>
        <w:t>/hrf-md</w:t>
      </w:r>
      <w:proofErr w:type="gramStart"/>
      <w:r>
        <w:t>:DocumentMetaData</w:t>
      </w:r>
      <w:proofErr w:type="gramEnd"/>
      <w:r>
        <w:t xml:space="preserve">/hrf-md:RecordDate/hrf-md:Copied/hrf-md:PedigreeInfo </w:t>
      </w:r>
      <w:r w:rsidR="0009047D">
        <w:t>(</w:t>
      </w:r>
      <w:proofErr w:type="spellStart"/>
      <w:r w:rsidR="0009047D">
        <w:t>hrf-md:PedigreeInfo</w:t>
      </w:r>
      <w:proofErr w:type="spellEnd"/>
      <w:r w:rsidR="0009047D">
        <w:t xml:space="preserve">, 0..1) </w:t>
      </w:r>
      <w:r>
        <w:t xml:space="preserve"> – </w:t>
      </w:r>
      <w:r w:rsidRPr="00B361C9">
        <w:t xml:space="preserve">This optional node </w:t>
      </w:r>
      <w:r>
        <w:t>of type &lt;</w:t>
      </w:r>
      <w:proofErr w:type="spellStart"/>
      <w:r>
        <w:t>hrf-md:PedigreeInfo</w:t>
      </w:r>
      <w:proofErr w:type="spellEnd"/>
      <w:r>
        <w:t xml:space="preserve">&gt; </w:t>
      </w:r>
      <w:r w:rsidRPr="00B361C9">
        <w:t xml:space="preserve">contains the pedigree information of the </w:t>
      </w:r>
      <w:r>
        <w:t>copier</w:t>
      </w:r>
      <w:r w:rsidRPr="00B361C9">
        <w:t>.</w:t>
      </w:r>
    </w:p>
    <w:p w14:paraId="559AF4FA"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hrf-md:Confidentiality</w:t>
      </w:r>
      <w:proofErr w:type="spellEnd"/>
      <w:r>
        <w:t xml:space="preserve"> (OPTIONAL) – </w:t>
      </w:r>
      <w:r w:rsidRPr="00B361C9">
        <w:t xml:space="preserve">This element contains controls for confidentiality - details are </w:t>
      </w:r>
      <w:r w:rsidR="00426B7A">
        <w:t>out of scope for this specification and MAY be specified by an hData Access Control specification</w:t>
      </w:r>
      <w:r w:rsidRPr="00B361C9">
        <w:t>.</w:t>
      </w:r>
    </w:p>
    <w:p w14:paraId="34B51002"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hrf-md:AccessControl</w:t>
      </w:r>
      <w:proofErr w:type="spellEnd"/>
      <w:r>
        <w:t xml:space="preserve"> (OPTIONAL) - </w:t>
      </w:r>
      <w:r w:rsidRPr="00B361C9">
        <w:t xml:space="preserve">This element contains controls for </w:t>
      </w:r>
      <w:r>
        <w:t>access control</w:t>
      </w:r>
      <w:r w:rsidRPr="00B361C9">
        <w:t xml:space="preserve"> - details are </w:t>
      </w:r>
      <w:r w:rsidR="00426B7A">
        <w:t>out of scope for this specification and MAY be specified by an hData Access Control specification</w:t>
      </w:r>
      <w:r w:rsidRPr="00B361C9">
        <w:t>.</w:t>
      </w:r>
    </w:p>
    <w:p w14:paraId="2133F9DD"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hrf-md:Consent</w:t>
      </w:r>
      <w:proofErr w:type="spellEnd"/>
      <w:r>
        <w:t xml:space="preserve"> (OPTIONAL) - </w:t>
      </w:r>
      <w:r w:rsidRPr="00B361C9">
        <w:t>This element contains controls for con</w:t>
      </w:r>
      <w:r>
        <w:t>sent</w:t>
      </w:r>
      <w:r w:rsidRPr="00B361C9">
        <w:t xml:space="preserve"> - details are </w:t>
      </w:r>
      <w:r w:rsidR="00426B7A">
        <w:t>out of scope for this specification and MAY be specified by an hData Access Control specification</w:t>
      </w:r>
      <w:r w:rsidRPr="00B361C9">
        <w:t>.</w:t>
      </w:r>
      <w:r w:rsidR="001B77C7">
        <w:t xml:space="preserve"> It should be noted that consent MAY be PII, and in those cases MUST be protected from general unlimited disclosure.</w:t>
      </w:r>
    </w:p>
    <w:p w14:paraId="620564A8" w14:textId="77777777" w:rsidR="003304F3" w:rsidRDefault="003E23B5" w:rsidP="003304F3">
      <w:r>
        <w:t>There are two more types that are being used in &lt;</w:t>
      </w:r>
      <w:proofErr w:type="spellStart"/>
      <w:r>
        <w:t>hrf-md</w:t>
      </w:r>
      <w:proofErr w:type="gramStart"/>
      <w:r>
        <w:t>:DocumentMetaData</w:t>
      </w:r>
      <w:proofErr w:type="spellEnd"/>
      <w:proofErr w:type="gramEnd"/>
      <w:r>
        <w:t>&gt;: &lt;</w:t>
      </w:r>
      <w:proofErr w:type="spellStart"/>
      <w:r>
        <w:t>hrf-md:PedigreeInfo</w:t>
      </w:r>
      <w:proofErr w:type="spellEnd"/>
      <w:r>
        <w:t>&gt; and &lt;</w:t>
      </w:r>
      <w:proofErr w:type="spellStart"/>
      <w:r>
        <w:t>hrf-md:LinkInfo</w:t>
      </w:r>
      <w:proofErr w:type="spellEnd"/>
      <w:r>
        <w:t>&gt;. This is the schema for &lt;</w:t>
      </w:r>
      <w:proofErr w:type="spellStart"/>
      <w:r>
        <w:t>hrf-md</w:t>
      </w:r>
      <w:proofErr w:type="gramStart"/>
      <w:r>
        <w:t>:PedigreeInfo</w:t>
      </w:r>
      <w:proofErr w:type="spellEnd"/>
      <w:proofErr w:type="gramEnd"/>
      <w:r>
        <w:t>&gt;</w:t>
      </w:r>
    </w:p>
    <w:p w14:paraId="03F364EA"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 xml:space="preserve"> - </w:t>
      </w:r>
      <w:r w:rsidRPr="00B361C9">
        <w:t xml:space="preserve">This node contains the </w:t>
      </w:r>
      <w:r>
        <w:t xml:space="preserve">document </w:t>
      </w:r>
      <w:r w:rsidRPr="00B361C9">
        <w:t>pedigree information.</w:t>
      </w:r>
    </w:p>
    <w:p w14:paraId="2B731D5B"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 xml:space="preserve"> </w:t>
      </w:r>
      <w:r w:rsidR="003B20F5">
        <w:t>(</w:t>
      </w:r>
      <w:proofErr w:type="spellStart"/>
      <w:r w:rsidR="003B20F5">
        <w:t>hrf-md:XmlSignature</w:t>
      </w:r>
      <w:proofErr w:type="spellEnd"/>
      <w:r w:rsidR="003B20F5">
        <w:t xml:space="preserve">, 0..*) </w:t>
      </w:r>
      <w:r>
        <w:t xml:space="preserve"> - This optional node contains the signature information on the document or this </w:t>
      </w:r>
      <w:r w:rsidR="00A05B1C">
        <w:t>metadata</w:t>
      </w:r>
      <w:r>
        <w:t xml:space="preserve">. This signature MUST conform to the </w:t>
      </w:r>
      <w:r w:rsidRPr="00B00E87">
        <w:t>W3C XML Signature Syntax and Processing (Second Edition)</w:t>
      </w:r>
      <w:r>
        <w:t xml:space="preserve"> [2] specification.</w:t>
      </w:r>
    </w:p>
    <w:p w14:paraId="7A39F64F"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w:t>
      </w:r>
      <w:proofErr w:type="spellStart"/>
      <w:r>
        <w:t>documentMethod</w:t>
      </w:r>
      <w:proofErr w:type="spellEnd"/>
      <w:r>
        <w:t xml:space="preserve"> </w:t>
      </w:r>
      <w:r w:rsidR="003B20F5">
        <w:t>(</w:t>
      </w:r>
      <w:proofErr w:type="spellStart"/>
      <w:r w:rsidR="003B20F5">
        <w:t>xs:string</w:t>
      </w:r>
      <w:proofErr w:type="spellEnd"/>
      <w:r w:rsidR="003B20F5">
        <w:t xml:space="preserve">, 0..1) </w:t>
      </w:r>
      <w:r>
        <w:t xml:space="preserve">- This optional attribute indicates what method was used to transform binary Section Document media types into XML files for signature. Currently the only permitted methods are xml and base64. </w:t>
      </w:r>
      <w:r w:rsidR="00E2482E">
        <w:t>“</w:t>
      </w:r>
      <w:proofErr w:type="gramStart"/>
      <w:r>
        <w:t>xml</w:t>
      </w:r>
      <w:proofErr w:type="gramEnd"/>
      <w:r w:rsidR="00E2482E">
        <w:t>”</w:t>
      </w:r>
      <w:r>
        <w:t xml:space="preserve"> is the default XML signature over XML document</w:t>
      </w:r>
      <w:r w:rsidR="00E2482E">
        <w:t>s</w:t>
      </w:r>
      <w:r>
        <w:t xml:space="preserve">. </w:t>
      </w:r>
      <w:r w:rsidR="00E2482E">
        <w:t>“</w:t>
      </w:r>
      <w:r>
        <w:t>base64</w:t>
      </w:r>
      <w:r w:rsidR="00E2482E">
        <w:t>”</w:t>
      </w:r>
      <w:r>
        <w:t xml:space="preserve"> </w:t>
      </w:r>
      <w:r w:rsidR="00E2482E">
        <w:t>uses the Base64 Transform from [2], 6.6.2 on the binary octet stream</w:t>
      </w:r>
      <w:r>
        <w:t xml:space="preserve">. </w:t>
      </w:r>
    </w:p>
    <w:p w14:paraId="1CAB3521"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w:t>
      </w:r>
      <w:proofErr w:type="spellStart"/>
      <w:r>
        <w:t>ds:Signature</w:t>
      </w:r>
      <w:proofErr w:type="spellEnd"/>
      <w:r>
        <w:t xml:space="preserve"> </w:t>
      </w:r>
      <w:r w:rsidR="003B20F5">
        <w:t>(</w:t>
      </w:r>
      <w:proofErr w:type="spellStart"/>
      <w:r w:rsidR="003B20F5">
        <w:t>ds:Signature</w:t>
      </w:r>
      <w:proofErr w:type="spellEnd"/>
      <w:r w:rsidR="003B20F5">
        <w:t xml:space="preserve">, 1) </w:t>
      </w:r>
      <w:r>
        <w:t xml:space="preserve"> - A XML Signatures. This Signature MUST contain: </w:t>
      </w:r>
    </w:p>
    <w:p w14:paraId="6F21F359" w14:textId="77777777" w:rsidR="003304F3" w:rsidRDefault="003E23B5" w:rsidP="003304F3">
      <w:pPr>
        <w:pStyle w:val="ListParagraph"/>
        <w:numPr>
          <w:ilvl w:val="1"/>
          <w:numId w:val="18"/>
        </w:numPr>
      </w:pPr>
      <w:r>
        <w:t xml:space="preserve">A valid Reference to either the metadata or the Section Document </w:t>
      </w:r>
    </w:p>
    <w:p w14:paraId="04819EAA" w14:textId="77777777" w:rsidR="003304F3" w:rsidRDefault="003E23B5" w:rsidP="003304F3">
      <w:pPr>
        <w:pStyle w:val="ListParagraph"/>
        <w:numPr>
          <w:ilvl w:val="1"/>
          <w:numId w:val="18"/>
        </w:numPr>
      </w:pPr>
      <w:r>
        <w:t xml:space="preserve">The </w:t>
      </w:r>
      <w:proofErr w:type="spellStart"/>
      <w:r>
        <w:t>ds:KeyInfo</w:t>
      </w:r>
      <w:proofErr w:type="spellEnd"/>
      <w:r>
        <w:t xml:space="preserve"> for the signer (optional with </w:t>
      </w:r>
      <w:proofErr w:type="spellStart"/>
      <w:r>
        <w:t>DSig</w:t>
      </w:r>
      <w:proofErr w:type="spellEnd"/>
      <w:r>
        <w:t xml:space="preserve"> - required here)</w:t>
      </w:r>
    </w:p>
    <w:p w14:paraId="7BB080A6"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 xml:space="preserve"> (OPTIONAL) - </w:t>
      </w:r>
      <w:r w:rsidRPr="00844D6D">
        <w:t>This node indicates the source of this data.</w:t>
      </w:r>
    </w:p>
    <w:p w14:paraId="3D44568B"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 xml:space="preserve">/@derived </w:t>
      </w:r>
      <w:r w:rsidR="003B20F5">
        <w:t>(</w:t>
      </w:r>
      <w:proofErr w:type="spellStart"/>
      <w:r w:rsidR="003B20F5">
        <w:t>xs:boolean</w:t>
      </w:r>
      <w:proofErr w:type="spellEnd"/>
      <w:r w:rsidR="003B20F5">
        <w:t xml:space="preserve">, 0..1) </w:t>
      </w:r>
      <w:r>
        <w:t xml:space="preserve">- </w:t>
      </w:r>
      <w:r w:rsidRPr="00844D6D">
        <w:t xml:space="preserve">If the data is derived (i.e. copied or compiled from other sources) this attribute </w:t>
      </w:r>
      <w:r>
        <w:t>of type &lt;</w:t>
      </w:r>
      <w:proofErr w:type="spellStart"/>
      <w:r>
        <w:t>xs:boolean</w:t>
      </w:r>
      <w:proofErr w:type="spellEnd"/>
      <w:r>
        <w:t xml:space="preserve">&gt; </w:t>
      </w:r>
      <w:r w:rsidRPr="00844D6D">
        <w:t>MUST be set to true.</w:t>
      </w:r>
    </w:p>
    <w:p w14:paraId="01B8DE41"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w:t>
      </w:r>
      <w:proofErr w:type="spellStart"/>
      <w:r>
        <w:t>hrf-md:PedigreeInfo</w:t>
      </w:r>
      <w:proofErr w:type="spellEnd"/>
      <w:r>
        <w:t xml:space="preserve"> </w:t>
      </w:r>
      <w:r w:rsidR="003B20F5">
        <w:t>(</w:t>
      </w:r>
      <w:proofErr w:type="spellStart"/>
      <w:r w:rsidR="003B20F5">
        <w:t>hrf-md:PedigreeInfo</w:t>
      </w:r>
      <w:proofErr w:type="spellEnd"/>
      <w:r w:rsidR="003B20F5">
        <w:t xml:space="preserve">, </w:t>
      </w:r>
      <w:proofErr w:type="spellStart"/>
      <w:r w:rsidR="003B20F5">
        <w:t>xs:string</w:t>
      </w:r>
      <w:proofErr w:type="spellEnd"/>
      <w:r w:rsidR="003B20F5">
        <w:t xml:space="preserve">, 0..*) </w:t>
      </w:r>
      <w:r>
        <w:t xml:space="preserve"> – This element contains the &lt;</w:t>
      </w:r>
      <w:proofErr w:type="spellStart"/>
      <w:r>
        <w:t>hrf-md</w:t>
      </w:r>
      <w:proofErr w:type="gramStart"/>
      <w:r>
        <w:t>:PedigreeInfo</w:t>
      </w:r>
      <w:proofErr w:type="spellEnd"/>
      <w:proofErr w:type="gramEnd"/>
      <w:r>
        <w:t>&gt; of the all source</w:t>
      </w:r>
      <w:r w:rsidR="003B20F5">
        <w:t>s</w:t>
      </w:r>
      <w:r>
        <w:t xml:space="preserve"> from which this document was derived. </w:t>
      </w:r>
    </w:p>
    <w:p w14:paraId="2C33093B"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w:t>
      </w:r>
      <w:proofErr w:type="spellStart"/>
      <w:r>
        <w:t>hrf-md:Document</w:t>
      </w:r>
      <w:proofErr w:type="spellEnd"/>
      <w:r>
        <w:t xml:space="preserve"> </w:t>
      </w:r>
      <w:r w:rsidR="003B20F5">
        <w:t>(</w:t>
      </w:r>
      <w:proofErr w:type="spellStart"/>
      <w:r w:rsidR="003B20F5">
        <w:t>hrf-md:LinkInfo</w:t>
      </w:r>
      <w:proofErr w:type="spellEnd"/>
      <w:r w:rsidR="003B20F5">
        <w:t xml:space="preserve">, 0..*) </w:t>
      </w:r>
      <w:r>
        <w:t xml:space="preserve"> – This element of type &lt;</w:t>
      </w:r>
      <w:proofErr w:type="spellStart"/>
      <w:r>
        <w:t>hrf-md</w:t>
      </w:r>
      <w:proofErr w:type="gramStart"/>
      <w:r>
        <w:t>:LinkInfo</w:t>
      </w:r>
      <w:proofErr w:type="spellEnd"/>
      <w:proofErr w:type="gramEnd"/>
      <w:r>
        <w:t xml:space="preserve">&gt; contains links to all documents from which this document was derived. </w:t>
      </w:r>
    </w:p>
    <w:p w14:paraId="3CF5D6F5"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hrf-md:Author</w:t>
      </w:r>
      <w:proofErr w:type="spellEnd"/>
      <w:r>
        <w:t xml:space="preserve"> </w:t>
      </w:r>
      <w:r w:rsidR="003B20F5">
        <w:t>(</w:t>
      </w:r>
      <w:proofErr w:type="spellStart"/>
      <w:r w:rsidR="003B20F5">
        <w:t>xs:string</w:t>
      </w:r>
      <w:proofErr w:type="spellEnd"/>
      <w:r w:rsidR="003B20F5">
        <w:t xml:space="preserve">, 0..1) </w:t>
      </w:r>
      <w:r>
        <w:t xml:space="preserve"> – This element contains the names or identifiers of all author(s).</w:t>
      </w:r>
    </w:p>
    <w:p w14:paraId="3E443A2A" w14:textId="5833EDF2" w:rsidR="00E2482E" w:rsidRDefault="00E2482E"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hrf-md:Author</w:t>
      </w:r>
      <w:proofErr w:type="spellEnd"/>
      <w:r>
        <w:t xml:space="preserve">/@role </w:t>
      </w:r>
      <w:r w:rsidR="003B20F5">
        <w:t>(</w:t>
      </w:r>
      <w:proofErr w:type="spellStart"/>
      <w:r w:rsidR="003B20F5">
        <w:t>xs:string</w:t>
      </w:r>
      <w:proofErr w:type="spellEnd"/>
      <w:r w:rsidR="003B20F5">
        <w:t xml:space="preserve">, 0..1) </w:t>
      </w:r>
      <w:r>
        <w:t>– This OPTIONAL attribute allows to assign the author a specific role. It is RECOMMENDED to use the following list of roles, which if used MUST semantically correspond to the participant roles listed in HL7 CDA R2 (section 4.2.2.) header</w:t>
      </w:r>
      <w:r w:rsidR="004D2915">
        <w:t>. The CDA R2 specification is the authoritative list.</w:t>
      </w:r>
      <w:r>
        <w:t xml:space="preserve"> </w:t>
      </w:r>
    </w:p>
    <w:p w14:paraId="5A7829D5" w14:textId="77777777" w:rsidR="00E2482E" w:rsidRDefault="00E2482E" w:rsidP="006F20EC">
      <w:pPr>
        <w:pStyle w:val="ListParagraph"/>
        <w:numPr>
          <w:ilvl w:val="1"/>
          <w:numId w:val="15"/>
        </w:numPr>
      </w:pPr>
      <w:r>
        <w:t xml:space="preserve">authenticator </w:t>
      </w:r>
    </w:p>
    <w:p w14:paraId="4EE9C2A5" w14:textId="77777777" w:rsidR="00E2482E" w:rsidRDefault="00E2482E" w:rsidP="006F20EC">
      <w:pPr>
        <w:pStyle w:val="ListParagraph"/>
        <w:numPr>
          <w:ilvl w:val="1"/>
          <w:numId w:val="15"/>
        </w:numPr>
      </w:pPr>
      <w:r>
        <w:t>author</w:t>
      </w:r>
    </w:p>
    <w:p w14:paraId="78DD0DDA" w14:textId="77777777" w:rsidR="00E2482E" w:rsidRDefault="00E2482E" w:rsidP="006F20EC">
      <w:pPr>
        <w:pStyle w:val="ListParagraph"/>
        <w:numPr>
          <w:ilvl w:val="1"/>
          <w:numId w:val="15"/>
        </w:numPr>
      </w:pPr>
      <w:r>
        <w:t>custodian</w:t>
      </w:r>
    </w:p>
    <w:p w14:paraId="53696333" w14:textId="77777777" w:rsidR="00E2482E" w:rsidRDefault="00E2482E" w:rsidP="006F20EC">
      <w:pPr>
        <w:pStyle w:val="ListParagraph"/>
        <w:numPr>
          <w:ilvl w:val="1"/>
          <w:numId w:val="15"/>
        </w:numPr>
      </w:pPr>
      <w:proofErr w:type="spellStart"/>
      <w:r>
        <w:t>dataEnterer</w:t>
      </w:r>
      <w:proofErr w:type="spellEnd"/>
    </w:p>
    <w:p w14:paraId="0D0F70E0" w14:textId="77777777" w:rsidR="00E2482E" w:rsidRDefault="00E2482E" w:rsidP="006F20EC">
      <w:pPr>
        <w:pStyle w:val="ListParagraph"/>
        <w:numPr>
          <w:ilvl w:val="1"/>
          <w:numId w:val="15"/>
        </w:numPr>
      </w:pPr>
      <w:r>
        <w:t>informant</w:t>
      </w:r>
    </w:p>
    <w:p w14:paraId="2469F095" w14:textId="77777777" w:rsidR="00E2482E" w:rsidRDefault="00E2482E" w:rsidP="006F20EC">
      <w:pPr>
        <w:pStyle w:val="ListParagraph"/>
        <w:numPr>
          <w:ilvl w:val="1"/>
          <w:numId w:val="15"/>
        </w:numPr>
      </w:pPr>
      <w:proofErr w:type="spellStart"/>
      <w:r>
        <w:t>legalAuthenticator</w:t>
      </w:r>
      <w:proofErr w:type="spellEnd"/>
    </w:p>
    <w:p w14:paraId="0F3F483E" w14:textId="77777777" w:rsidR="00E2482E" w:rsidRDefault="00E2482E" w:rsidP="006F20EC">
      <w:pPr>
        <w:pStyle w:val="ListParagraph"/>
        <w:numPr>
          <w:ilvl w:val="1"/>
          <w:numId w:val="15"/>
        </w:numPr>
      </w:pPr>
      <w:r>
        <w:t>participant</w:t>
      </w:r>
    </w:p>
    <w:p w14:paraId="09C32A46" w14:textId="77777777" w:rsidR="00E2482E" w:rsidRDefault="00E2482E" w:rsidP="006F20EC">
      <w:pPr>
        <w:pStyle w:val="ListParagraph"/>
        <w:numPr>
          <w:ilvl w:val="1"/>
          <w:numId w:val="15"/>
        </w:numPr>
      </w:pPr>
      <w:r>
        <w:t>performer</w:t>
      </w:r>
    </w:p>
    <w:p w14:paraId="1F39784D" w14:textId="77777777" w:rsidR="00E2482E" w:rsidRDefault="00E2482E" w:rsidP="006F20EC">
      <w:pPr>
        <w:pStyle w:val="ListParagraph"/>
        <w:numPr>
          <w:ilvl w:val="1"/>
          <w:numId w:val="15"/>
        </w:numPr>
      </w:pPr>
      <w:proofErr w:type="spellStart"/>
      <w:r>
        <w:t>recordTarget</w:t>
      </w:r>
      <w:proofErr w:type="spellEnd"/>
    </w:p>
    <w:p w14:paraId="7AC8F6A3"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hrf-md:Organization</w:t>
      </w:r>
      <w:proofErr w:type="spellEnd"/>
      <w:r>
        <w:t xml:space="preserve"> </w:t>
      </w:r>
      <w:r w:rsidR="003B20F5">
        <w:t>(</w:t>
      </w:r>
      <w:proofErr w:type="spellStart"/>
      <w:r w:rsidR="003B20F5">
        <w:t>xs:string</w:t>
      </w:r>
      <w:proofErr w:type="spellEnd"/>
      <w:r w:rsidR="003B20F5">
        <w:t xml:space="preserve">, 0..1) </w:t>
      </w:r>
      <w:r>
        <w:t xml:space="preserve">  -  This element identified the organization(s) at which this document was created. </w:t>
      </w:r>
    </w:p>
    <w:p w14:paraId="0AAAD529" w14:textId="77777777" w:rsidR="003304F3" w:rsidRDefault="003E23B5" w:rsidP="003304F3">
      <w:r>
        <w:t>This is the schema for &lt;</w:t>
      </w:r>
      <w:proofErr w:type="spellStart"/>
      <w:r>
        <w:t>hrf-md</w:t>
      </w:r>
      <w:proofErr w:type="gramStart"/>
      <w:r>
        <w:t>:LinkInfo</w:t>
      </w:r>
      <w:proofErr w:type="spellEnd"/>
      <w:proofErr w:type="gramEnd"/>
      <w:r>
        <w:t xml:space="preserve">&gt;: </w:t>
      </w:r>
    </w:p>
    <w:p w14:paraId="56C048CE" w14:textId="77777777" w:rsidR="003304F3" w:rsidRDefault="003E23B5" w:rsidP="003304F3">
      <w:pPr>
        <w:pStyle w:val="ListParagraph"/>
        <w:numPr>
          <w:ilvl w:val="0"/>
          <w:numId w:val="16"/>
        </w:numPr>
      </w:pPr>
      <w:r>
        <w:t>/</w:t>
      </w:r>
      <w:proofErr w:type="spellStart"/>
      <w:r>
        <w:t>hrf-md:LinkInfo</w:t>
      </w:r>
      <w:proofErr w:type="spellEnd"/>
      <w:r>
        <w:t xml:space="preserve"> – This node contains the link information</w:t>
      </w:r>
    </w:p>
    <w:p w14:paraId="29B5E88B" w14:textId="77777777" w:rsidR="003304F3" w:rsidRDefault="003E23B5" w:rsidP="003304F3">
      <w:pPr>
        <w:pStyle w:val="ListParagraph"/>
        <w:numPr>
          <w:ilvl w:val="0"/>
          <w:numId w:val="16"/>
        </w:numPr>
      </w:pPr>
      <w:r>
        <w:t>/</w:t>
      </w:r>
      <w:proofErr w:type="spellStart"/>
      <w:r>
        <w:t>hrf-md</w:t>
      </w:r>
      <w:proofErr w:type="gramStart"/>
      <w:r>
        <w:t>:LinkInfo</w:t>
      </w:r>
      <w:proofErr w:type="spellEnd"/>
      <w:proofErr w:type="gramEnd"/>
      <w:r>
        <w:t>/</w:t>
      </w:r>
      <w:proofErr w:type="spellStart"/>
      <w:r>
        <w:t>hrf-md:Target</w:t>
      </w:r>
      <w:proofErr w:type="spellEnd"/>
      <w:r w:rsidR="003B20F5">
        <w:t xml:space="preserve"> (</w:t>
      </w:r>
      <w:proofErr w:type="spellStart"/>
      <w:r w:rsidR="003B20F5">
        <w:t>xs:anyURI</w:t>
      </w:r>
      <w:proofErr w:type="spellEnd"/>
      <w:r w:rsidR="003B20F5">
        <w:t xml:space="preserve">, 1) </w:t>
      </w:r>
      <w:r>
        <w:t xml:space="preserve"> –This required element of type &lt;</w:t>
      </w:r>
      <w:proofErr w:type="spellStart"/>
      <w:r>
        <w:t>xs:anyURI</w:t>
      </w:r>
      <w:proofErr w:type="spellEnd"/>
      <w:r>
        <w:t xml:space="preserve">&gt; contains the absolute link to the referenced Section Document. </w:t>
      </w:r>
    </w:p>
    <w:p w14:paraId="42A6F0F1" w14:textId="77777777" w:rsidR="00F31A35" w:rsidRDefault="00F31A35" w:rsidP="003304F3">
      <w:pPr>
        <w:pStyle w:val="ListParagraph"/>
        <w:numPr>
          <w:ilvl w:val="0"/>
          <w:numId w:val="16"/>
        </w:numPr>
      </w:pPr>
      <w:r>
        <w:t>/</w:t>
      </w:r>
      <w:proofErr w:type="spellStart"/>
      <w:r>
        <w:t>hrf-md</w:t>
      </w:r>
      <w:proofErr w:type="gramStart"/>
      <w:r>
        <w:t>:LinkInfo</w:t>
      </w:r>
      <w:proofErr w:type="spellEnd"/>
      <w:proofErr w:type="gramEnd"/>
      <w:r>
        <w:t>/</w:t>
      </w:r>
      <w:proofErr w:type="spellStart"/>
      <w:r>
        <w:t>hrf-md:Target</w:t>
      </w:r>
      <w:proofErr w:type="spellEnd"/>
      <w:r>
        <w:t xml:space="preserve">/@extension </w:t>
      </w:r>
      <w:r w:rsidR="003B20F5">
        <w:t>(</w:t>
      </w:r>
      <w:proofErr w:type="spellStart"/>
      <w:r w:rsidR="003B20F5">
        <w:t>xs:anyURI</w:t>
      </w:r>
      <w:proofErr w:type="spellEnd"/>
      <w:r w:rsidR="003B20F5">
        <w:t xml:space="preserve">, 0..1) </w:t>
      </w:r>
      <w:r>
        <w:t xml:space="preserve"> – &lt;</w:t>
      </w:r>
      <w:proofErr w:type="spellStart"/>
      <w:r>
        <w:t>xs:anyURI</w:t>
      </w:r>
      <w:proofErr w:type="spellEnd"/>
      <w:r>
        <w:t>&gt; Semantic signifier for content at target.</w:t>
      </w:r>
    </w:p>
    <w:p w14:paraId="19761C3A" w14:textId="77777777" w:rsidR="003304F3" w:rsidRDefault="003E23B5" w:rsidP="003304F3">
      <w:pPr>
        <w:pStyle w:val="ListParagraph"/>
        <w:numPr>
          <w:ilvl w:val="0"/>
          <w:numId w:val="16"/>
        </w:numPr>
      </w:pPr>
      <w:r>
        <w:t>/</w:t>
      </w:r>
      <w:proofErr w:type="spellStart"/>
      <w:r>
        <w:t>hrf-md</w:t>
      </w:r>
      <w:proofErr w:type="gramStart"/>
      <w:r>
        <w:t>:LinkInfo</w:t>
      </w:r>
      <w:proofErr w:type="spellEnd"/>
      <w:proofErr w:type="gramEnd"/>
      <w:r>
        <w:t xml:space="preserve">/##any (OPTIONAL) – extension point. </w:t>
      </w:r>
    </w:p>
    <w:p w14:paraId="6325AC45" w14:textId="77777777" w:rsidR="003304F3" w:rsidRDefault="00A05B1C" w:rsidP="00DF070C">
      <w:pPr>
        <w:pStyle w:val="Heading4"/>
      </w:pPr>
      <w:r>
        <w:t>Metadata</w:t>
      </w:r>
      <w:r w:rsidR="003E23B5">
        <w:t xml:space="preserve"> Processing Instructions</w:t>
      </w:r>
    </w:p>
    <w:p w14:paraId="374EACAE" w14:textId="77777777" w:rsidR="003304F3" w:rsidRDefault="003E23B5" w:rsidP="003304F3">
      <w:r>
        <w:t xml:space="preserve">The </w:t>
      </w:r>
      <w:r w:rsidR="00A05B1C">
        <w:t>metadata</w:t>
      </w:r>
      <w:r>
        <w:t xml:space="preserve"> for a Section Document is only valid for the system that currently hosts the Section Document. </w:t>
      </w:r>
      <w:r w:rsidRPr="00367965">
        <w:t xml:space="preserve">If an HDR is copied in portions or in its entirety, the system to which it is copied (referred to below as “new system”) MUST </w:t>
      </w:r>
      <w:proofErr w:type="spellStart"/>
      <w:r w:rsidRPr="00367965">
        <w:t>recompute</w:t>
      </w:r>
      <w:proofErr w:type="spellEnd"/>
      <w:r w:rsidRPr="00367965">
        <w:t xml:space="preserve"> the </w:t>
      </w:r>
      <w:r w:rsidR="00A05B1C" w:rsidRPr="00367965">
        <w:t>metadata</w:t>
      </w:r>
      <w:r w:rsidRPr="00367965">
        <w:t xml:space="preserve"> according to the following rules:</w:t>
      </w:r>
    </w:p>
    <w:p w14:paraId="60437257" w14:textId="77777777" w:rsidR="003304F3" w:rsidRDefault="003E23B5">
      <w:pPr>
        <w:pStyle w:val="ListParagraph"/>
        <w:numPr>
          <w:ilvl w:val="0"/>
          <w:numId w:val="31"/>
        </w:numPr>
      </w:pPr>
      <w:r>
        <w:t xml:space="preserve">The </w:t>
      </w:r>
      <w:proofErr w:type="spellStart"/>
      <w:r>
        <w:t>DocumentId</w:t>
      </w:r>
      <w:proofErr w:type="spellEnd"/>
      <w:r>
        <w:t xml:space="preserve"> MUST </w:t>
      </w:r>
      <w:proofErr w:type="gramStart"/>
      <w:r>
        <w:t>be</w:t>
      </w:r>
      <w:proofErr w:type="gramEnd"/>
      <w:r>
        <w:t xml:space="preserve"> kept unchanged. </w:t>
      </w:r>
    </w:p>
    <w:p w14:paraId="1686595C" w14:textId="77777777" w:rsidR="003304F3" w:rsidRDefault="003E23B5" w:rsidP="003304F3">
      <w:pPr>
        <w:pStyle w:val="ListParagraph"/>
        <w:numPr>
          <w:ilvl w:val="0"/>
          <w:numId w:val="31"/>
        </w:numPr>
      </w:pPr>
      <w:r>
        <w:t xml:space="preserve">The </w:t>
      </w:r>
      <w:proofErr w:type="spellStart"/>
      <w:r>
        <w:t>RecordData</w:t>
      </w:r>
      <w:proofErr w:type="spellEnd"/>
      <w:r>
        <w:t xml:space="preserve"> MUST </w:t>
      </w:r>
      <w:proofErr w:type="gramStart"/>
      <w:r>
        <w:t>be</w:t>
      </w:r>
      <w:proofErr w:type="gramEnd"/>
      <w:r>
        <w:t xml:space="preserve"> updated by adding a new </w:t>
      </w:r>
      <w:proofErr w:type="spellStart"/>
      <w:r>
        <w:t>RecordDate</w:t>
      </w:r>
      <w:proofErr w:type="spellEnd"/>
      <w:r>
        <w:t xml:space="preserve">/Modified element. This element MUST contain the </w:t>
      </w:r>
      <w:proofErr w:type="spellStart"/>
      <w:r>
        <w:t>DateTime</w:t>
      </w:r>
      <w:proofErr w:type="spellEnd"/>
      <w:r>
        <w:t xml:space="preserve"> of the operation. The </w:t>
      </w:r>
      <w:proofErr w:type="spellStart"/>
      <w:r>
        <w:t>RecordDate</w:t>
      </w:r>
      <w:proofErr w:type="spellEnd"/>
      <w:r>
        <w:t xml:space="preserve">/Modified does not need to contain a </w:t>
      </w:r>
      <w:proofErr w:type="spellStart"/>
      <w:r>
        <w:t>PedigreeInfo</w:t>
      </w:r>
      <w:proofErr w:type="spellEnd"/>
      <w:r>
        <w:t xml:space="preserve"> field for the new system, including a </w:t>
      </w:r>
      <w:proofErr w:type="spellStart"/>
      <w:r>
        <w:t>KeyInfo</w:t>
      </w:r>
      <w:proofErr w:type="spellEnd"/>
      <w:r>
        <w:t xml:space="preserve">, if the document was not modified.  The Source/@derived attribute MUST be set to true, and a </w:t>
      </w:r>
      <w:proofErr w:type="spellStart"/>
      <w:r>
        <w:t>LinkInfo</w:t>
      </w:r>
      <w:proofErr w:type="spellEnd"/>
      <w:r>
        <w:t xml:space="preserve"> to the original Section Document location SHOULD be provided. </w:t>
      </w:r>
    </w:p>
    <w:p w14:paraId="3B1EEB86" w14:textId="77777777" w:rsidR="003304F3" w:rsidRDefault="003E23B5">
      <w:pPr>
        <w:pStyle w:val="ListParagraph"/>
        <w:numPr>
          <w:ilvl w:val="0"/>
          <w:numId w:val="31"/>
        </w:numPr>
      </w:pPr>
      <w:proofErr w:type="spellStart"/>
      <w:r>
        <w:t>Confidentialty</w:t>
      </w:r>
      <w:proofErr w:type="spellEnd"/>
      <w:r>
        <w:t xml:space="preserve">, </w:t>
      </w:r>
      <w:proofErr w:type="spellStart"/>
      <w:r>
        <w:t>AccessControl</w:t>
      </w:r>
      <w:proofErr w:type="spellEnd"/>
      <w:r>
        <w:t xml:space="preserve">, and Consent SHOULD be copied verbatim. </w:t>
      </w:r>
    </w:p>
    <w:p w14:paraId="2C3E4A00" w14:textId="77777777" w:rsidR="003304F3" w:rsidRDefault="003E23B5" w:rsidP="00154E8A">
      <w:pPr>
        <w:pStyle w:val="Heading1"/>
      </w:pPr>
      <w:bookmarkStart w:id="32" w:name="hData_Content_Profiles"/>
      <w:bookmarkStart w:id="33" w:name="_Ref131766661"/>
      <w:bookmarkEnd w:id="32"/>
      <w:proofErr w:type="gramStart"/>
      <w:r>
        <w:t>hData</w:t>
      </w:r>
      <w:proofErr w:type="gramEnd"/>
      <w:r>
        <w:t xml:space="preserve"> Content Profiles</w:t>
      </w:r>
      <w:bookmarkEnd w:id="33"/>
      <w:r>
        <w:t xml:space="preserve"> </w:t>
      </w:r>
    </w:p>
    <w:p w14:paraId="6CA99F10" w14:textId="77777777" w:rsidR="00DE1301" w:rsidRDefault="003E23B5" w:rsidP="00154E8A">
      <w:r>
        <w:t>This specification does not specify which sections are required for an hData Record. This is done in separate hData Content Profiles (HCP)</w:t>
      </w:r>
      <w:r w:rsidR="00724E28">
        <w:t xml:space="preserve"> which are specified through a HCP documentation package</w:t>
      </w:r>
      <w:r w:rsidR="00DE1301">
        <w:t xml:space="preserve">. </w:t>
      </w:r>
      <w:r w:rsidR="00385217">
        <w:t>An</w:t>
      </w:r>
      <w:r w:rsidR="00DE1301">
        <w:t xml:space="preserve"> hData Content Profile prescribes the required and optional content a record must provide, and allocates the place for the Section Documents within the hierarchical structure. Note that a single hData record can be compliant with multiple HCPs. </w:t>
      </w:r>
    </w:p>
    <w:p w14:paraId="42482A70" w14:textId="77777777" w:rsidR="00DE1301" w:rsidRDefault="00ED5AB3" w:rsidP="00154E8A">
      <w:pPr>
        <w:pStyle w:val="Heading2"/>
      </w:pPr>
      <w:r>
        <w:t xml:space="preserve">Relationship to </w:t>
      </w:r>
      <w:r w:rsidR="007160AE">
        <w:t xml:space="preserve">HL7 </w:t>
      </w:r>
      <w:r>
        <w:t>RLUS</w:t>
      </w:r>
      <w:r w:rsidR="004D2915">
        <w:t xml:space="preserve"> SFM</w:t>
      </w:r>
    </w:p>
    <w:p w14:paraId="6590EDD1" w14:textId="77777777" w:rsidR="00ED5AB3" w:rsidRDefault="00385217" w:rsidP="00154E8A">
      <w:r>
        <w:t xml:space="preserve">Similar to RLUS [4], the definition of the payloads contained in an HDR is beyond the scope of the HL7 hData specification. </w:t>
      </w:r>
      <w:r w:rsidR="00DE1301">
        <w:t xml:space="preserve">The HCP definition document (see section </w:t>
      </w:r>
      <w:r w:rsidR="00DE1301">
        <w:fldChar w:fldCharType="begin"/>
      </w:r>
      <w:r w:rsidR="00DE1301">
        <w:instrText xml:space="preserve"> REF _Ref162922529 \r \h </w:instrText>
      </w:r>
      <w:r w:rsidR="00DE1301">
        <w:fldChar w:fldCharType="separate"/>
      </w:r>
      <w:r w:rsidR="00DE1301">
        <w:t>3.3</w:t>
      </w:r>
      <w:r w:rsidR="00DE1301">
        <w:fldChar w:fldCharType="end"/>
      </w:r>
      <w:r w:rsidR="00DE1301">
        <w:t xml:space="preserve">) or the </w:t>
      </w:r>
      <w:r w:rsidR="00A05B1C">
        <w:t>metadata</w:t>
      </w:r>
      <w:r w:rsidR="00DE1301">
        <w:t xml:space="preserve"> for each Document contains the RLUS semantic signifiers </w:t>
      </w:r>
      <w:r>
        <w:t xml:space="preserve">([4], section 9.1) </w:t>
      </w:r>
      <w:r w:rsidR="00DE1301">
        <w:t xml:space="preserve">for the </w:t>
      </w:r>
      <w:proofErr w:type="spellStart"/>
      <w:r w:rsidR="00DE1301">
        <w:t>SectionDocument</w:t>
      </w:r>
      <w:proofErr w:type="spellEnd"/>
      <w:r w:rsidR="00DE1301">
        <w:t xml:space="preserve"> resource in the form or a URI. </w:t>
      </w:r>
      <w:r w:rsidR="000804D7">
        <w:t xml:space="preserve">As such, any HL7 Version 3 compliant HCP will need to </w:t>
      </w:r>
      <w:r w:rsidR="00044BB7">
        <w:t>be accompanied by</w:t>
      </w:r>
      <w:r w:rsidR="000804D7">
        <w:t xml:space="preserve"> a Localized Information Model (LIM) that </w:t>
      </w:r>
      <w:r w:rsidR="00996913">
        <w:t xml:space="preserve">formally </w:t>
      </w:r>
      <w:r w:rsidR="000804D7">
        <w:t xml:space="preserve">describes the </w:t>
      </w:r>
      <w:r w:rsidR="00044BB7">
        <w:t xml:space="preserve">semantic signifiers. </w:t>
      </w:r>
      <w:r w:rsidR="00ED5AB3">
        <w:t xml:space="preserve">As such, an HCP constitutes Semantic Profile in the sense of [5], Section 6.1. </w:t>
      </w:r>
    </w:p>
    <w:p w14:paraId="040050AF" w14:textId="77777777" w:rsidR="00DE1301" w:rsidRDefault="00DE1301" w:rsidP="00154E8A">
      <w:pPr>
        <w:pStyle w:val="Heading2"/>
      </w:pPr>
      <w:r>
        <w:t>HCP Documentation Package</w:t>
      </w:r>
    </w:p>
    <w:p w14:paraId="1B23F051" w14:textId="77777777" w:rsidR="00724E28" w:rsidRDefault="00724E28" w:rsidP="00CC5C41">
      <w:pPr>
        <w:pStyle w:val="BodyText"/>
      </w:pPr>
      <w:r>
        <w:t xml:space="preserve">The HCP documentation package is composed of the following documents: </w:t>
      </w:r>
    </w:p>
    <w:p w14:paraId="4CC70361" w14:textId="77777777" w:rsidR="00724E28" w:rsidRDefault="00724E28" w:rsidP="00154E8A">
      <w:pPr>
        <w:pStyle w:val="BodyText"/>
        <w:numPr>
          <w:ilvl w:val="0"/>
          <w:numId w:val="32"/>
        </w:numPr>
      </w:pPr>
      <w:r>
        <w:t xml:space="preserve">HCP definition document (see section </w:t>
      </w:r>
      <w:r>
        <w:fldChar w:fldCharType="begin"/>
      </w:r>
      <w:r>
        <w:instrText xml:space="preserve"> REF _Ref162922529 \r \h </w:instrText>
      </w:r>
      <w:r>
        <w:fldChar w:fldCharType="separate"/>
      </w:r>
      <w:r w:rsidR="00DE1301">
        <w:t>3.3</w:t>
      </w:r>
      <w:r>
        <w:fldChar w:fldCharType="end"/>
      </w:r>
      <w:r>
        <w:t>) – This document is REQUIRED</w:t>
      </w:r>
    </w:p>
    <w:p w14:paraId="09D983AC" w14:textId="77777777" w:rsidR="000859BB" w:rsidRDefault="000859BB" w:rsidP="00154E8A">
      <w:pPr>
        <w:pStyle w:val="BodyText"/>
        <w:numPr>
          <w:ilvl w:val="0"/>
          <w:numId w:val="32"/>
        </w:numPr>
      </w:pPr>
      <w:r>
        <w:t>Semantics of the Record</w:t>
      </w:r>
      <w:r w:rsidR="00BA4F3A">
        <w:t xml:space="preserve"> – this document is REQUIRED</w:t>
      </w:r>
    </w:p>
    <w:p w14:paraId="789D1261" w14:textId="77777777" w:rsidR="000859BB" w:rsidRDefault="000859BB" w:rsidP="000859BB">
      <w:pPr>
        <w:pStyle w:val="BodyText"/>
        <w:numPr>
          <w:ilvl w:val="1"/>
          <w:numId w:val="32"/>
        </w:numPr>
      </w:pPr>
      <w:r>
        <w:t>Scope and Lifecycle of the record and its sections, and section documents</w:t>
      </w:r>
    </w:p>
    <w:p w14:paraId="23705806" w14:textId="77777777" w:rsidR="000859BB" w:rsidRDefault="000859BB" w:rsidP="00B53225">
      <w:pPr>
        <w:pStyle w:val="BodyText"/>
        <w:numPr>
          <w:ilvl w:val="1"/>
          <w:numId w:val="32"/>
        </w:numPr>
      </w:pPr>
      <w:r>
        <w:t>Semantics of the sectional structure</w:t>
      </w:r>
    </w:p>
    <w:p w14:paraId="27ED9421" w14:textId="77777777" w:rsidR="00724E28" w:rsidRPr="00724E28" w:rsidRDefault="00BC378D" w:rsidP="00154E8A">
      <w:pPr>
        <w:pStyle w:val="BodyText"/>
        <w:numPr>
          <w:ilvl w:val="0"/>
          <w:numId w:val="32"/>
        </w:numPr>
      </w:pPr>
      <w:r>
        <w:t>If the HCP contains XML documents, a c</w:t>
      </w:r>
      <w:r w:rsidRPr="00724E28">
        <w:t xml:space="preserve">omplete </w:t>
      </w:r>
      <w:r w:rsidR="00724E28" w:rsidRPr="00724E28">
        <w:t xml:space="preserve">set of </w:t>
      </w:r>
      <w:r w:rsidR="00724E28">
        <w:t xml:space="preserve">all </w:t>
      </w:r>
      <w:r w:rsidR="00575ECD">
        <w:t xml:space="preserve">applicable </w:t>
      </w:r>
      <w:r>
        <w:t xml:space="preserve">normative </w:t>
      </w:r>
      <w:r w:rsidR="00724E28" w:rsidRPr="00724E28">
        <w:t>XML schemas</w:t>
      </w:r>
      <w:r w:rsidR="00724E28">
        <w:t xml:space="preserve"> referenced in the HCP definition document</w:t>
      </w:r>
      <w:r>
        <w:t xml:space="preserve"> MUST be shipped as part of the package; referencing schemas is not allowed.</w:t>
      </w:r>
      <w:r w:rsidR="00724E28">
        <w:t xml:space="preserve"> </w:t>
      </w:r>
      <w:r w:rsidR="00575ECD">
        <w:t xml:space="preserve">For XML documents that cannot be described by normative schemas, a specification for describing the syntax of these documents MUST be provided by reference or shipped as part of the HCP documentation package. </w:t>
      </w:r>
      <w:r>
        <w:t xml:space="preserve">For non-XML based content, references to </w:t>
      </w:r>
      <w:proofErr w:type="gramStart"/>
      <w:r w:rsidR="00575ECD">
        <w:t>a</w:t>
      </w:r>
      <w:proofErr w:type="gramEnd"/>
      <w:r>
        <w:t xml:space="preserve"> authoritative syntax definition MUST be provided</w:t>
      </w:r>
      <w:r w:rsidR="00575ECD">
        <w:t xml:space="preserve">. </w:t>
      </w:r>
    </w:p>
    <w:p w14:paraId="6058876F" w14:textId="77777777" w:rsidR="00724E28" w:rsidRPr="00724E28" w:rsidRDefault="00724E28" w:rsidP="00154E8A">
      <w:pPr>
        <w:pStyle w:val="BodyText"/>
        <w:numPr>
          <w:ilvl w:val="0"/>
          <w:numId w:val="32"/>
        </w:numPr>
      </w:pPr>
      <w:r w:rsidRPr="00724E28">
        <w:t xml:space="preserve">Sample instance </w:t>
      </w:r>
      <w:r>
        <w:t xml:space="preserve">– A sample instance of an hData record that complies with the HCP is </w:t>
      </w:r>
      <w:r w:rsidR="00143AF9">
        <w:t xml:space="preserve">strongly </w:t>
      </w:r>
      <w:r>
        <w:t xml:space="preserve">RECOMMENDED. The sample instance SHOULD be provided through serialized </w:t>
      </w:r>
      <w:proofErr w:type="spellStart"/>
      <w:r>
        <w:t>SectionDocuments</w:t>
      </w:r>
      <w:proofErr w:type="spellEnd"/>
      <w:r>
        <w:t xml:space="preserve"> that are stored in a hierarchical file system corresponding to the Section layout described in the HCP definition document. </w:t>
      </w:r>
      <w:r w:rsidR="00143AF9">
        <w:t xml:space="preserve">Sections correspond to file system directories and a XML document containing the Atom feed for the section. </w:t>
      </w:r>
      <w:r>
        <w:t xml:space="preserve">To simplify transmission these documents </w:t>
      </w:r>
      <w:r w:rsidR="00143AF9">
        <w:t xml:space="preserve">MAY </w:t>
      </w:r>
      <w:r>
        <w:t xml:space="preserve">be stored in a file </w:t>
      </w:r>
      <w:r w:rsidR="00143AF9">
        <w:t xml:space="preserve">archive </w:t>
      </w:r>
      <w:r>
        <w:t xml:space="preserve">supporting hierarchical file storage. </w:t>
      </w:r>
    </w:p>
    <w:p w14:paraId="3F50982C" w14:textId="77777777" w:rsidR="00724E28" w:rsidRPr="00724E28" w:rsidRDefault="00724E28" w:rsidP="00154E8A">
      <w:pPr>
        <w:pStyle w:val="BodyText"/>
        <w:numPr>
          <w:ilvl w:val="0"/>
          <w:numId w:val="32"/>
        </w:numPr>
      </w:pPr>
      <w:r w:rsidRPr="00724E28">
        <w:t xml:space="preserve">Transforms to XML ITS/CDA </w:t>
      </w:r>
      <w:r>
        <w:t>– I</w:t>
      </w:r>
      <w:r w:rsidRPr="00724E28">
        <w:t>f</w:t>
      </w:r>
      <w:r>
        <w:t xml:space="preserve"> the HCP uses a simplified wire</w:t>
      </w:r>
      <w:r w:rsidR="00A05B1C">
        <w:t xml:space="preserve"> </w:t>
      </w:r>
      <w:r>
        <w:t>format, it SHOULD provide XML transforms for converting the simplified wire</w:t>
      </w:r>
      <w:r w:rsidR="00A05B1C">
        <w:t xml:space="preserve"> </w:t>
      </w:r>
      <w:r>
        <w:t>format into HL7 v3 XML ITS</w:t>
      </w:r>
      <w:r w:rsidR="00143AF9">
        <w:t xml:space="preserve"> or CDA</w:t>
      </w:r>
      <w:r w:rsidR="000C00B0">
        <w:t xml:space="preserve"> R2 or future versions</w:t>
      </w:r>
      <w:r w:rsidR="00143AF9">
        <w:t xml:space="preserve">, respectively, </w:t>
      </w:r>
      <w:r>
        <w:t xml:space="preserve">if the exchanged data can be mapped to HL7 data types. The transforms are </w:t>
      </w:r>
      <w:r w:rsidR="000C00B0">
        <w:t>RE</w:t>
      </w:r>
      <w:r w:rsidR="00957DCC">
        <w:t>QUIRED if they are possible</w:t>
      </w:r>
      <w:r>
        <w:t xml:space="preserve">. </w:t>
      </w:r>
    </w:p>
    <w:p w14:paraId="11EAAA93" w14:textId="77777777" w:rsidR="00724E28" w:rsidRPr="00724E28" w:rsidRDefault="00724E28" w:rsidP="00154E8A">
      <w:pPr>
        <w:pStyle w:val="BodyText"/>
        <w:numPr>
          <w:ilvl w:val="0"/>
          <w:numId w:val="32"/>
        </w:numPr>
      </w:pPr>
      <w:r>
        <w:t xml:space="preserve">Master documentation – This </w:t>
      </w:r>
      <w:r w:rsidR="005308B8">
        <w:t xml:space="preserve">REQUIRED </w:t>
      </w:r>
      <w:r>
        <w:t xml:space="preserve">text document MUST </w:t>
      </w:r>
      <w:r w:rsidR="007F6F10">
        <w:t>include</w:t>
      </w:r>
      <w:r w:rsidR="007F6F10" w:rsidRPr="00724E28">
        <w:t xml:space="preserve"> </w:t>
      </w:r>
      <w:r>
        <w:t xml:space="preserve">the </w:t>
      </w:r>
      <w:r w:rsidRPr="00724E28">
        <w:t xml:space="preserve">purpose, </w:t>
      </w:r>
      <w:r>
        <w:t xml:space="preserve">applicable business requirements, and a basic justification for the HCP need. It is REQUIRED, but its scope depends on the original intent of the HCP. </w:t>
      </w:r>
    </w:p>
    <w:p w14:paraId="729E9407" w14:textId="77777777" w:rsidR="00724E28" w:rsidRPr="00724E28" w:rsidRDefault="00724E28" w:rsidP="00154E8A">
      <w:pPr>
        <w:pStyle w:val="BodyText"/>
        <w:numPr>
          <w:ilvl w:val="0"/>
          <w:numId w:val="32"/>
        </w:numPr>
      </w:pPr>
      <w:r>
        <w:t>Behavioral model and</w:t>
      </w:r>
      <w:r w:rsidRPr="00724E28">
        <w:t xml:space="preserve"> business rules </w:t>
      </w:r>
      <w:r>
        <w:t xml:space="preserve">– If the domain for the HCP must adhere to a behavioral model or a set of business rules, these MUST be documented. </w:t>
      </w:r>
      <w:r w:rsidR="005308B8">
        <w:t xml:space="preserve">This documentation SHOULD include applicable UML diagrams or similar documentation. This document is REQUIRED if a behavioral model or business rules exist. </w:t>
      </w:r>
    </w:p>
    <w:p w14:paraId="48A1CD73" w14:textId="77777777" w:rsidR="00724E28" w:rsidRPr="00724E28" w:rsidRDefault="00724E28" w:rsidP="00154E8A">
      <w:pPr>
        <w:pStyle w:val="BodyText"/>
        <w:numPr>
          <w:ilvl w:val="0"/>
          <w:numId w:val="32"/>
        </w:numPr>
      </w:pPr>
      <w:r w:rsidRPr="00724E28">
        <w:t>Use case</w:t>
      </w:r>
      <w:r w:rsidR="005308B8">
        <w:t xml:space="preserve">s – The applicable use cases SHOULD be captured in a suitable document. </w:t>
      </w:r>
    </w:p>
    <w:p w14:paraId="025386D4" w14:textId="77777777" w:rsidR="00724E28" w:rsidRPr="00724E28" w:rsidRDefault="00724E28" w:rsidP="00154E8A">
      <w:pPr>
        <w:pStyle w:val="BodyText"/>
        <w:numPr>
          <w:ilvl w:val="0"/>
          <w:numId w:val="32"/>
        </w:numPr>
      </w:pPr>
      <w:r w:rsidRPr="00724E28">
        <w:t xml:space="preserve">Testing and </w:t>
      </w:r>
      <w:r w:rsidR="005308B8">
        <w:t>conformance documents – If there are any additional testing or conformance requirements, these SHOULD be documented here.</w:t>
      </w:r>
    </w:p>
    <w:p w14:paraId="59682285" w14:textId="77777777" w:rsidR="00724E28" w:rsidRDefault="00724E28" w:rsidP="00154E8A">
      <w:pPr>
        <w:pStyle w:val="BodyText"/>
        <w:numPr>
          <w:ilvl w:val="0"/>
          <w:numId w:val="32"/>
        </w:numPr>
      </w:pPr>
      <w:r w:rsidRPr="00724E28">
        <w:t xml:space="preserve">Change log </w:t>
      </w:r>
      <w:r w:rsidR="005308B8">
        <w:t xml:space="preserve">– This REQUIRED document must contain </w:t>
      </w:r>
      <w:r w:rsidR="006E5BBF">
        <w:t>the following information for the current and every prior version of the HCP</w:t>
      </w:r>
      <w:r w:rsidR="005308B8">
        <w:t xml:space="preserve">: </w:t>
      </w:r>
    </w:p>
    <w:p w14:paraId="0B01284E" w14:textId="77777777" w:rsidR="005308B8" w:rsidRDefault="005308B8" w:rsidP="00154E8A">
      <w:pPr>
        <w:pStyle w:val="BodyText"/>
        <w:numPr>
          <w:ilvl w:val="1"/>
          <w:numId w:val="32"/>
        </w:numPr>
      </w:pPr>
      <w:r>
        <w:t>Date of change</w:t>
      </w:r>
    </w:p>
    <w:p w14:paraId="4673F69A" w14:textId="77777777" w:rsidR="005308B8" w:rsidRDefault="005308B8" w:rsidP="00154E8A">
      <w:pPr>
        <w:pStyle w:val="BodyText"/>
        <w:numPr>
          <w:ilvl w:val="1"/>
          <w:numId w:val="32"/>
        </w:numPr>
      </w:pPr>
      <w:r>
        <w:t>Name of editors and/or organization</w:t>
      </w:r>
    </w:p>
    <w:p w14:paraId="69C8499C" w14:textId="77777777" w:rsidR="005308B8" w:rsidRDefault="005308B8" w:rsidP="00154E8A">
      <w:pPr>
        <w:pStyle w:val="BodyText"/>
        <w:numPr>
          <w:ilvl w:val="1"/>
          <w:numId w:val="32"/>
        </w:numPr>
      </w:pPr>
      <w:r>
        <w:t>Version-aware identification URL (see</w:t>
      </w:r>
      <w:r w:rsidR="0067545E">
        <w:t xml:space="preserve"> </w:t>
      </w:r>
      <w:r w:rsidR="0067545E">
        <w:fldChar w:fldCharType="begin"/>
      </w:r>
      <w:r w:rsidR="0067545E">
        <w:instrText xml:space="preserve"> REF _Ref162924768 \r \h </w:instrText>
      </w:r>
      <w:r w:rsidR="0067545E">
        <w:fldChar w:fldCharType="separate"/>
      </w:r>
      <w:r w:rsidR="006E5BBF">
        <w:t>11.a</w:t>
      </w:r>
      <w:r w:rsidR="0067545E">
        <w:fldChar w:fldCharType="end"/>
      </w:r>
      <w:r>
        <w:t>)</w:t>
      </w:r>
    </w:p>
    <w:p w14:paraId="43BCD371" w14:textId="77777777" w:rsidR="0067545E" w:rsidRDefault="0067545E" w:rsidP="00154E8A">
      <w:pPr>
        <w:pStyle w:val="BodyText"/>
        <w:numPr>
          <w:ilvl w:val="1"/>
          <w:numId w:val="32"/>
        </w:numPr>
      </w:pPr>
      <w:r>
        <w:t>Major changes</w:t>
      </w:r>
    </w:p>
    <w:p w14:paraId="3E0873DD" w14:textId="77777777" w:rsidR="0067545E" w:rsidRPr="00724E28" w:rsidRDefault="0067545E" w:rsidP="00154E8A">
      <w:pPr>
        <w:pStyle w:val="BodyText"/>
        <w:numPr>
          <w:ilvl w:val="1"/>
          <w:numId w:val="32"/>
        </w:numPr>
      </w:pPr>
      <w:r>
        <w:t>Other comments</w:t>
      </w:r>
    </w:p>
    <w:p w14:paraId="6551A8A5" w14:textId="77777777" w:rsidR="00724E28" w:rsidRPr="00724E28" w:rsidRDefault="00724E28" w:rsidP="00154E8A">
      <w:pPr>
        <w:pStyle w:val="BodyText"/>
        <w:numPr>
          <w:ilvl w:val="0"/>
          <w:numId w:val="32"/>
        </w:numPr>
      </w:pPr>
      <w:r w:rsidRPr="00724E28">
        <w:t xml:space="preserve">Other </w:t>
      </w:r>
      <w:r w:rsidR="00A05B1C">
        <w:t>Metadata</w:t>
      </w:r>
      <w:r w:rsidR="0067545E">
        <w:t xml:space="preserve"> – This REQUIRED </w:t>
      </w:r>
      <w:r w:rsidR="00A05B1C">
        <w:t>metadata</w:t>
      </w:r>
      <w:r w:rsidR="0067545E">
        <w:t xml:space="preserve"> can be documented in a single HTML document. </w:t>
      </w:r>
    </w:p>
    <w:p w14:paraId="08BFA719" w14:textId="77777777" w:rsidR="00724E28" w:rsidRPr="00724E28" w:rsidRDefault="00724E28" w:rsidP="00154E8A">
      <w:pPr>
        <w:pStyle w:val="BodyText"/>
        <w:numPr>
          <w:ilvl w:val="1"/>
          <w:numId w:val="32"/>
        </w:numPr>
      </w:pPr>
      <w:bookmarkStart w:id="34" w:name="_Ref162924768"/>
      <w:r w:rsidRPr="00724E28">
        <w:t>URL for identification</w:t>
      </w:r>
      <w:bookmarkEnd w:id="34"/>
      <w:r w:rsidR="0067545E">
        <w:t xml:space="preserve"> – This URL MUST </w:t>
      </w:r>
      <w:proofErr w:type="gramStart"/>
      <w:r w:rsidR="0067545E">
        <w:t>be</w:t>
      </w:r>
      <w:proofErr w:type="gramEnd"/>
      <w:r w:rsidR="0067545E">
        <w:t xml:space="preserve"> version aware, i.e. it MUST be different for differing versions of the HCP. This can be achieved by including the change year and month in the URL. The URL SHOULD resolve to a publicly accessible HTML resource that contains links to all documents needed for the HCP. </w:t>
      </w:r>
    </w:p>
    <w:p w14:paraId="3B7A25CD" w14:textId="77777777" w:rsidR="003304F3" w:rsidRDefault="00724E28" w:rsidP="00154E8A">
      <w:pPr>
        <w:pStyle w:val="BodyText"/>
        <w:numPr>
          <w:ilvl w:val="1"/>
          <w:numId w:val="32"/>
        </w:numPr>
      </w:pPr>
      <w:r w:rsidRPr="00724E28">
        <w:t>Name, sum</w:t>
      </w:r>
      <w:r w:rsidR="0067545E">
        <w:t xml:space="preserve">mary, </w:t>
      </w:r>
      <w:r w:rsidR="006E5BBF">
        <w:t xml:space="preserve">initial </w:t>
      </w:r>
      <w:r w:rsidR="0067545E">
        <w:t xml:space="preserve">creation date </w:t>
      </w:r>
    </w:p>
    <w:p w14:paraId="7468975F" w14:textId="010A4B29" w:rsidR="00ED3EC9" w:rsidRDefault="00ED3EC9" w:rsidP="00DF070C">
      <w:pPr>
        <w:pStyle w:val="BodyText"/>
      </w:pPr>
      <w:r>
        <w:t xml:space="preserve">For the U.S. Realm it is relevant that the content in the hData Content Profile Documentation Package maps to the content of the U.S. National Information Exchange (NIEM) Information Exchange Package Documentation (IEPD). As such, the HCP Documentation Package can use the NIEM lifecycle management process for IEPDs. </w:t>
      </w:r>
    </w:p>
    <w:p w14:paraId="5808FA65" w14:textId="77777777" w:rsidR="00724E28" w:rsidRDefault="00724E28" w:rsidP="00154E8A">
      <w:pPr>
        <w:pStyle w:val="Heading2"/>
      </w:pPr>
      <w:bookmarkStart w:id="35" w:name="_Ref162922529"/>
      <w:proofErr w:type="gramStart"/>
      <w:r>
        <w:t>hData</w:t>
      </w:r>
      <w:proofErr w:type="gramEnd"/>
      <w:r>
        <w:t xml:space="preserve"> Content Profile Definition Document</w:t>
      </w:r>
      <w:bookmarkEnd w:id="35"/>
    </w:p>
    <w:p w14:paraId="6B7AD51F" w14:textId="77777777" w:rsidR="003304F3" w:rsidRDefault="003E23B5" w:rsidP="00CC5C41">
      <w:pPr>
        <w:pStyle w:val="BodyText"/>
      </w:pPr>
      <w:r>
        <w:t xml:space="preserve">To describe hData Content Profiles, the following schema is used for the HCP definition file: </w:t>
      </w:r>
    </w:p>
    <w:p w14:paraId="624EFDB2" w14:textId="77777777" w:rsidR="003304F3" w:rsidRDefault="003E23B5" w:rsidP="003304F3">
      <w:pPr>
        <w:pStyle w:val="BodyText"/>
        <w:numPr>
          <w:ilvl w:val="0"/>
          <w:numId w:val="17"/>
        </w:numPr>
      </w:pPr>
      <w:r>
        <w:t>/</w:t>
      </w:r>
      <w:proofErr w:type="spellStart"/>
      <w:r w:rsidR="00EF1DD8">
        <w:t>hcp</w:t>
      </w:r>
      <w:proofErr w:type="gramStart"/>
      <w:r>
        <w:t>:hcp</w:t>
      </w:r>
      <w:proofErr w:type="spellEnd"/>
      <w:proofErr w:type="gramEnd"/>
      <w:r>
        <w:t xml:space="preserve"> – the root element for a HCP definition file. </w:t>
      </w:r>
    </w:p>
    <w:p w14:paraId="0B678430" w14:textId="77777777" w:rsidR="003304F3" w:rsidRDefault="003E23B5" w:rsidP="003304F3">
      <w:pPr>
        <w:pStyle w:val="BodyText"/>
        <w:numPr>
          <w:ilvl w:val="0"/>
          <w:numId w:val="17"/>
        </w:numPr>
      </w:pPr>
      <w:r>
        <w:t>/</w:t>
      </w:r>
      <w:proofErr w:type="spellStart"/>
      <w:r w:rsidR="00EF1DD8">
        <w:t>hcp</w:t>
      </w:r>
      <w:r>
        <w:t>:hcp</w:t>
      </w:r>
      <w:proofErr w:type="spellEnd"/>
      <w:r>
        <w:t xml:space="preserve">/@name </w:t>
      </w:r>
      <w:r w:rsidR="003B20F5">
        <w:t>(</w:t>
      </w:r>
      <w:proofErr w:type="spellStart"/>
      <w:r w:rsidR="003B20F5">
        <w:t>xs:string</w:t>
      </w:r>
      <w:proofErr w:type="spellEnd"/>
      <w:r w:rsidR="003B20F5">
        <w:t xml:space="preserve">, 1) </w:t>
      </w:r>
      <w:r>
        <w:t>– a simple display name</w:t>
      </w:r>
    </w:p>
    <w:p w14:paraId="1D46D5D8"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 xml:space="preserve">/@id </w:t>
      </w:r>
      <w:r w:rsidR="003B20F5">
        <w:t>(</w:t>
      </w:r>
      <w:proofErr w:type="spellStart"/>
      <w:r w:rsidR="003B20F5">
        <w:t>xs:anyURI</w:t>
      </w:r>
      <w:proofErr w:type="spellEnd"/>
      <w:r w:rsidR="003B20F5">
        <w:t xml:space="preserve">, 1) </w:t>
      </w:r>
      <w:r>
        <w:t xml:space="preserve">– a URI identifying the hData Content Profile. It is RECOMMENDED to use a URL that can be resolved into the HCP definition document. </w:t>
      </w:r>
    </w:p>
    <w:p w14:paraId="41867FFB"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w:t>
      </w:r>
      <w:proofErr w:type="spellStart"/>
      <w:r>
        <w:t>hrf:extensions</w:t>
      </w:r>
      <w:proofErr w:type="spellEnd"/>
      <w:r>
        <w:t xml:space="preserve"> </w:t>
      </w:r>
      <w:r w:rsidR="003B20F5">
        <w:t>(</w:t>
      </w:r>
      <w:proofErr w:type="spellStart"/>
      <w:r w:rsidR="003B20F5">
        <w:t>hrf:extension</w:t>
      </w:r>
      <w:proofErr w:type="spellEnd"/>
      <w:r w:rsidR="003B20F5">
        <w:t xml:space="preserve">, 0..*) </w:t>
      </w:r>
      <w:r>
        <w:t xml:space="preserve">– </w:t>
      </w:r>
      <w:proofErr w:type="gramStart"/>
      <w:r>
        <w:t>this</w:t>
      </w:r>
      <w:proofErr w:type="gramEnd"/>
      <w:r>
        <w:t xml:space="preserve"> element describes the extensions used in this HCP. It uses the same syntax as in the root document as described in section </w:t>
      </w:r>
      <w:r w:rsidR="00CF6EC2">
        <w:fldChar w:fldCharType="begin"/>
      </w:r>
      <w:r>
        <w:instrText xml:space="preserve"> REF _Ref237418570 \r \h </w:instrText>
      </w:r>
      <w:r w:rsidR="00CF6EC2">
        <w:fldChar w:fldCharType="separate"/>
      </w:r>
      <w:r>
        <w:t>2.2</w:t>
      </w:r>
      <w:r w:rsidR="00CF6EC2">
        <w:fldChar w:fldCharType="end"/>
      </w:r>
      <w:r>
        <w:t xml:space="preserve">. </w:t>
      </w:r>
    </w:p>
    <w:p w14:paraId="5FE8A915"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w:t>
      </w:r>
      <w:proofErr w:type="spellStart"/>
      <w:r>
        <w:t>hrf:sections</w:t>
      </w:r>
      <w:proofErr w:type="spellEnd"/>
      <w:r>
        <w:t xml:space="preserve"> </w:t>
      </w:r>
      <w:r w:rsidR="003B20F5">
        <w:t>(</w:t>
      </w:r>
      <w:proofErr w:type="spellStart"/>
      <w:r w:rsidR="003B20F5">
        <w:t>hrf:extension</w:t>
      </w:r>
      <w:proofErr w:type="spellEnd"/>
      <w:r w:rsidR="003B20F5">
        <w:t xml:space="preserve">, 0..*) </w:t>
      </w:r>
      <w:r>
        <w:t xml:space="preserve">– </w:t>
      </w:r>
      <w:proofErr w:type="gramStart"/>
      <w:r>
        <w:t>this</w:t>
      </w:r>
      <w:proofErr w:type="gramEnd"/>
      <w:r>
        <w:t xml:space="preserve"> element describes the sections that are to be included in a hData record that claims conformance to the HCP. It uses the same syntax as in the root document as described in section </w:t>
      </w:r>
      <w:r w:rsidR="00CF6EC2">
        <w:fldChar w:fldCharType="begin"/>
      </w:r>
      <w:r>
        <w:instrText xml:space="preserve"> REF _Ref237418570 \r \h </w:instrText>
      </w:r>
      <w:r w:rsidR="00CF6EC2">
        <w:fldChar w:fldCharType="separate"/>
      </w:r>
      <w:r>
        <w:t>2.2</w:t>
      </w:r>
      <w:r w:rsidR="00CF6EC2">
        <w:fldChar w:fldCharType="end"/>
      </w:r>
      <w:r>
        <w:t xml:space="preserve">. NOTE: the requirements attribute is being used in the HCP, as described above. </w:t>
      </w:r>
    </w:p>
    <w:p w14:paraId="7BAB6FDB" w14:textId="77777777" w:rsidR="003304F3" w:rsidRDefault="003E23B5" w:rsidP="003304F3">
      <w:pPr>
        <w:pStyle w:val="Heading1"/>
      </w:pPr>
      <w:bookmarkStart w:id="36" w:name="Common_Data_Types"/>
      <w:bookmarkStart w:id="37" w:name="Address"/>
      <w:bookmarkStart w:id="38" w:name="..."/>
      <w:bookmarkStart w:id="39" w:name="Person"/>
      <w:bookmarkStart w:id="40" w:name="File_System_Serialization"/>
      <w:bookmarkStart w:id="41" w:name="_Ref139449054"/>
      <w:bookmarkEnd w:id="36"/>
      <w:bookmarkEnd w:id="37"/>
      <w:bookmarkEnd w:id="38"/>
      <w:bookmarkEnd w:id="39"/>
      <w:bookmarkEnd w:id="40"/>
      <w:r>
        <w:t>Schemas</w:t>
      </w:r>
      <w:bookmarkEnd w:id="41"/>
    </w:p>
    <w:p w14:paraId="7AEF0D9B" w14:textId="77777777" w:rsidR="00B3619C" w:rsidRDefault="00B3619C" w:rsidP="00B3619C">
      <w:pPr>
        <w:pStyle w:val="Heading2"/>
      </w:pPr>
      <w:r>
        <w:t>Root Document</w:t>
      </w:r>
    </w:p>
    <w:p w14:paraId="3FE9E6A0" w14:textId="77777777" w:rsidR="00B3619C" w:rsidRPr="004A08DC" w:rsidRDefault="00B3619C" w:rsidP="00B3619C">
      <w:r>
        <w:t xml:space="preserve">This section contains the schema for the root document (see Section </w:t>
      </w:r>
      <w:r>
        <w:fldChar w:fldCharType="begin"/>
      </w:r>
      <w:r>
        <w:instrText xml:space="preserve"> REF _Ref237418570 \r \h </w:instrText>
      </w:r>
      <w:r>
        <w:fldChar w:fldCharType="separate"/>
      </w:r>
      <w:r>
        <w:t>2.2</w:t>
      </w:r>
      <w:r>
        <w:fldChar w:fldCharType="end"/>
      </w:r>
      <w:r>
        <w:t xml:space="preserve">). All instances of root documents MUST validate against this schema definition. </w:t>
      </w:r>
    </w:p>
    <w:p w14:paraId="0B415096"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CC5C41">
        <w:rPr>
          <w:rFonts w:ascii="Courier" w:hAnsi="Courier" w:cs="Helvetica"/>
          <w:sz w:val="24"/>
          <w:szCs w:val="24"/>
        </w:rPr>
        <w:t>&lt;</w:t>
      </w:r>
      <w:proofErr w:type="gramStart"/>
      <w:r w:rsidRPr="00CC5C41">
        <w:rPr>
          <w:rFonts w:ascii="Courier" w:hAnsi="Courier" w:cs="Helvetica"/>
          <w:sz w:val="24"/>
          <w:szCs w:val="24"/>
        </w:rPr>
        <w:t>?xml</w:t>
      </w:r>
      <w:proofErr w:type="gramEnd"/>
      <w:r w:rsidRPr="00CC5C41">
        <w:rPr>
          <w:rFonts w:ascii="Courier" w:hAnsi="Courier" w:cs="Helvetica"/>
          <w:sz w:val="24"/>
          <w:szCs w:val="24"/>
        </w:rPr>
        <w:t xml:space="preserve"> version="1.0" encoding="UTF-8"?&gt;</w:t>
      </w:r>
    </w:p>
    <w:p w14:paraId="63BD306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gramStart"/>
      <w:r w:rsidRPr="00195A89">
        <w:rPr>
          <w:rFonts w:ascii="Courier" w:hAnsi="Courier" w:cs="Helvetica"/>
          <w:sz w:val="24"/>
          <w:szCs w:val="24"/>
        </w:rPr>
        <w:t>!-</w:t>
      </w:r>
      <w:proofErr w:type="gramEnd"/>
      <w:r w:rsidRPr="00195A89">
        <w:rPr>
          <w:rFonts w:ascii="Courier" w:hAnsi="Courier" w:cs="Helvetica"/>
          <w:sz w:val="24"/>
          <w:szCs w:val="24"/>
        </w:rPr>
        <w:t>- Copyright 2009 The MITRE Corporation</w:t>
      </w:r>
    </w:p>
    <w:p w14:paraId="6BF6DC2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78696E6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Licensed under the Apache License, Version 2.0 (the "License");</w:t>
      </w:r>
    </w:p>
    <w:p w14:paraId="7FBC7CB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you</w:t>
      </w:r>
      <w:proofErr w:type="gramEnd"/>
      <w:r w:rsidRPr="00195A89">
        <w:rPr>
          <w:rFonts w:ascii="Courier" w:hAnsi="Courier" w:cs="Helvetica"/>
          <w:sz w:val="24"/>
          <w:szCs w:val="24"/>
        </w:rPr>
        <w:t xml:space="preserve"> may not use this file except in compliance with the License.</w:t>
      </w:r>
    </w:p>
    <w:p w14:paraId="7D0A687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You may obtain a copy of the License at</w:t>
      </w:r>
      <w:r>
        <w:rPr>
          <w:rFonts w:ascii="Courier" w:hAnsi="Courier" w:cs="Helvetica"/>
          <w:sz w:val="24"/>
          <w:szCs w:val="24"/>
        </w:rPr>
        <w:t xml:space="preserve"> </w:t>
      </w:r>
      <w:r w:rsidRPr="00195A89">
        <w:rPr>
          <w:rFonts w:ascii="Courier" w:hAnsi="Courier" w:cs="Helvetica"/>
          <w:sz w:val="24"/>
          <w:szCs w:val="24"/>
        </w:rPr>
        <w:t>http://www.apache.org/licenses/LICENSE-2.0</w:t>
      </w:r>
    </w:p>
    <w:p w14:paraId="1356057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661D035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Unless required by applicable law or agreed to in writing, software</w:t>
      </w:r>
    </w:p>
    <w:p w14:paraId="021621A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distributed</w:t>
      </w:r>
      <w:proofErr w:type="gramEnd"/>
      <w:r w:rsidRPr="00195A89">
        <w:rPr>
          <w:rFonts w:ascii="Courier" w:hAnsi="Courier" w:cs="Helvetica"/>
          <w:sz w:val="24"/>
          <w:szCs w:val="24"/>
        </w:rPr>
        <w:t xml:space="preserve"> under the License is distributed on an "AS IS" BASIS,</w:t>
      </w:r>
    </w:p>
    <w:p w14:paraId="2615157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WITHOUT WARRANTIES OR CONDITIONS </w:t>
      </w:r>
      <w:proofErr w:type="gramStart"/>
      <w:r w:rsidRPr="00195A89">
        <w:rPr>
          <w:rFonts w:ascii="Courier" w:hAnsi="Courier" w:cs="Helvetica"/>
          <w:sz w:val="24"/>
          <w:szCs w:val="24"/>
        </w:rPr>
        <w:t>OF</w:t>
      </w:r>
      <w:proofErr w:type="gramEnd"/>
      <w:r w:rsidRPr="00195A89">
        <w:rPr>
          <w:rFonts w:ascii="Courier" w:hAnsi="Courier" w:cs="Helvetica"/>
          <w:sz w:val="24"/>
          <w:szCs w:val="24"/>
        </w:rPr>
        <w:t xml:space="preserve"> ANY KIND, either express or implied.</w:t>
      </w:r>
    </w:p>
    <w:p w14:paraId="11E4AF3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See the License for the specific language governing permissions and</w:t>
      </w:r>
    </w:p>
    <w:p w14:paraId="0D2220E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limitations</w:t>
      </w:r>
      <w:proofErr w:type="gramEnd"/>
      <w:r w:rsidRPr="00195A89">
        <w:rPr>
          <w:rFonts w:ascii="Courier" w:hAnsi="Courier" w:cs="Helvetica"/>
          <w:sz w:val="24"/>
          <w:szCs w:val="24"/>
        </w:rPr>
        <w:t xml:space="preserve"> under the License. --&gt;</w:t>
      </w:r>
    </w:p>
    <w:p w14:paraId="71541A0C" w14:textId="3BF38ECD" w:rsidR="00B3619C" w:rsidRPr="008F4696"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spellStart"/>
      <w:proofErr w:type="gramStart"/>
      <w:r w:rsidRPr="00195A89">
        <w:rPr>
          <w:rFonts w:ascii="Courier" w:hAnsi="Courier" w:cs="Helvetica"/>
          <w:sz w:val="24"/>
          <w:szCs w:val="24"/>
        </w:rPr>
        <w:t>xs:</w:t>
      </w:r>
      <w:r w:rsidRPr="008F4696">
        <w:rPr>
          <w:rFonts w:ascii="Courier" w:hAnsi="Courier" w:cs="Helvetica"/>
          <w:sz w:val="24"/>
          <w:szCs w:val="24"/>
        </w:rPr>
        <w:t>schema</w:t>
      </w:r>
      <w:proofErr w:type="spellEnd"/>
      <w:proofErr w:type="gramEnd"/>
      <w:r w:rsidRPr="008F4696">
        <w:rPr>
          <w:rFonts w:ascii="Courier" w:hAnsi="Courier" w:cs="Helvetica"/>
          <w:sz w:val="24"/>
          <w:szCs w:val="24"/>
        </w:rPr>
        <w:t xml:space="preserve"> </w:t>
      </w:r>
      <w:proofErr w:type="spellStart"/>
      <w:r w:rsidRPr="008F4696">
        <w:rPr>
          <w:rFonts w:ascii="Courier" w:hAnsi="Courier" w:cs="Helvetica"/>
          <w:sz w:val="24"/>
          <w:szCs w:val="24"/>
        </w:rPr>
        <w:t>xmlns:xs</w:t>
      </w:r>
      <w:proofErr w:type="spellEnd"/>
      <w:r w:rsidRPr="008F4696">
        <w:rPr>
          <w:rFonts w:ascii="Courier" w:hAnsi="Courier" w:cs="Helvetica"/>
          <w:sz w:val="24"/>
          <w:szCs w:val="24"/>
        </w:rPr>
        <w:t xml:space="preserve">="http://www.w3.org/2001/XMLSchema" </w:t>
      </w:r>
      <w:proofErr w:type="spellStart"/>
      <w:r w:rsidRPr="008F4696">
        <w:rPr>
          <w:rFonts w:ascii="Courier" w:hAnsi="Courier" w:cs="Helvetica"/>
          <w:sz w:val="24"/>
          <w:szCs w:val="24"/>
        </w:rPr>
        <w:t>xmlns:core</w:t>
      </w:r>
      <w:proofErr w:type="spellEnd"/>
      <w:r w:rsidRPr="008F4696">
        <w:rPr>
          <w:rFonts w:ascii="Courier" w:hAnsi="Courier" w:cs="Helvetica"/>
          <w:sz w:val="24"/>
          <w:szCs w:val="24"/>
        </w:rPr>
        <w:t>="http://</w:t>
      </w:r>
      <w:del w:id="42" w:author="Gerald Beuchelt" w:date="2011-07-20T10:27:00Z">
        <w:r w:rsidRPr="008F4696" w:rsidDel="008F4696">
          <w:rPr>
            <w:rFonts w:ascii="Courier" w:hAnsi="Courier" w:cs="Helvetica"/>
            <w:sz w:val="24"/>
            <w:szCs w:val="24"/>
          </w:rPr>
          <w:delText>projecthdata.org/hdata/schemas</w:delText>
        </w:r>
      </w:del>
      <w:ins w:id="43" w:author="Gerald Beuchelt" w:date="2011-07-20T10:27:00Z">
        <w:r w:rsidR="008F4696" w:rsidRPr="008F4696">
          <w:rPr>
            <w:rFonts w:ascii="Courier" w:hAnsi="Courier" w:cs="Helvetica"/>
            <w:sz w:val="24"/>
            <w:szCs w:val="24"/>
          </w:rPr>
          <w:t>www.hl7.org/schemas/hdata</w:t>
        </w:r>
      </w:ins>
      <w:r w:rsidRPr="008F4696">
        <w:rPr>
          <w:rFonts w:ascii="Courier" w:hAnsi="Courier" w:cs="Helvetica"/>
          <w:sz w:val="24"/>
          <w:szCs w:val="24"/>
        </w:rPr>
        <w:t xml:space="preserve">/2009/06/core" </w:t>
      </w:r>
      <w:proofErr w:type="spellStart"/>
      <w:r w:rsidRPr="008F4696">
        <w:rPr>
          <w:rFonts w:ascii="Courier" w:hAnsi="Courier" w:cs="Helvetica"/>
          <w:sz w:val="24"/>
          <w:szCs w:val="24"/>
        </w:rPr>
        <w:t>elementFormDefault</w:t>
      </w:r>
      <w:proofErr w:type="spellEnd"/>
      <w:r w:rsidRPr="008F4696">
        <w:rPr>
          <w:rFonts w:ascii="Courier" w:hAnsi="Courier" w:cs="Helvetica"/>
          <w:sz w:val="24"/>
          <w:szCs w:val="24"/>
        </w:rPr>
        <w:t xml:space="preserve">="qualified" </w:t>
      </w:r>
      <w:proofErr w:type="spellStart"/>
      <w:r w:rsidRPr="008F4696">
        <w:rPr>
          <w:rFonts w:ascii="Courier" w:hAnsi="Courier" w:cs="Helvetica"/>
          <w:sz w:val="24"/>
          <w:szCs w:val="24"/>
        </w:rPr>
        <w:t>targetNamespace</w:t>
      </w:r>
      <w:proofErr w:type="spellEnd"/>
      <w:r w:rsidRPr="008F4696">
        <w:rPr>
          <w:rFonts w:ascii="Courier" w:hAnsi="Courier" w:cs="Helvetica"/>
          <w:sz w:val="24"/>
          <w:szCs w:val="24"/>
        </w:rPr>
        <w:t>="http://</w:t>
      </w:r>
      <w:ins w:id="44" w:author="Gerald Beuchelt" w:date="2011-07-20T10:28:00Z">
        <w:r w:rsidR="008F4696" w:rsidRPr="008F4696">
          <w:rPr>
            <w:rFonts w:ascii="Courier" w:hAnsi="Courier" w:cs="Helvetica"/>
            <w:sz w:val="24"/>
            <w:szCs w:val="24"/>
          </w:rPr>
          <w:t xml:space="preserve"> www.hl7.org/schemas/hdata</w:t>
        </w:r>
      </w:ins>
      <w:del w:id="45" w:author="Gerald Beuchelt" w:date="2011-07-20T10:28:00Z">
        <w:r w:rsidRPr="008F4696" w:rsidDel="008F4696">
          <w:rPr>
            <w:rFonts w:ascii="Courier" w:hAnsi="Courier" w:cs="Helvetica"/>
            <w:sz w:val="24"/>
            <w:szCs w:val="24"/>
          </w:rPr>
          <w:delText>projecthdata.org/hdata/schemas</w:delText>
        </w:r>
      </w:del>
      <w:r w:rsidRPr="008F4696">
        <w:rPr>
          <w:rFonts w:ascii="Courier" w:hAnsi="Courier" w:cs="Helvetica"/>
          <w:sz w:val="24"/>
          <w:szCs w:val="24"/>
        </w:rPr>
        <w:t>/2009/06/core"&gt;</w:t>
      </w:r>
    </w:p>
    <w:p w14:paraId="4278350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8F4696">
        <w:rPr>
          <w:rFonts w:ascii="Courier" w:hAnsi="Courier" w:cs="Helvetica"/>
          <w:sz w:val="24"/>
          <w:szCs w:val="24"/>
        </w:rPr>
        <w:t xml:space="preserve">  &lt;</w:t>
      </w:r>
      <w:proofErr w:type="spellStart"/>
      <w:proofErr w:type="gramStart"/>
      <w:r w:rsidRPr="008F4696">
        <w:rPr>
          <w:rFonts w:ascii="Courier" w:hAnsi="Courier" w:cs="Helvetica"/>
          <w:sz w:val="24"/>
          <w:szCs w:val="24"/>
        </w:rPr>
        <w:t>xs:element</w:t>
      </w:r>
      <w:proofErr w:type="spellEnd"/>
      <w:proofErr w:type="gramEnd"/>
      <w:r w:rsidRPr="008F4696">
        <w:rPr>
          <w:rFonts w:ascii="Courier" w:hAnsi="Courier" w:cs="Helvetica"/>
          <w:sz w:val="24"/>
          <w:szCs w:val="24"/>
        </w:rPr>
        <w:t xml:space="preserve"> name="root"&gt;</w:t>
      </w:r>
    </w:p>
    <w:p w14:paraId="1897DC6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14EF73D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xs:all</w:t>
      </w:r>
      <w:proofErr w:type="spellEnd"/>
      <w:proofErr w:type="gramEnd"/>
      <w:r w:rsidRPr="00195A89">
        <w:rPr>
          <w:rFonts w:ascii="Courier" w:hAnsi="Courier" w:cs="Helvetica"/>
          <w:sz w:val="24"/>
          <w:szCs w:val="24"/>
        </w:rPr>
        <w:t>&gt;</w:t>
      </w:r>
    </w:p>
    <w:p w14:paraId="413B2AA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core:id</w:t>
      </w:r>
      <w:proofErr w:type="spellEnd"/>
      <w:r w:rsidRPr="00195A89">
        <w:rPr>
          <w:rFonts w:ascii="Courier" w:hAnsi="Courier" w:cs="Helvetica"/>
          <w:sz w:val="24"/>
          <w:szCs w:val="24"/>
        </w:rPr>
        <w:t>"/&gt;</w:t>
      </w:r>
    </w:p>
    <w:p w14:paraId="15E07A6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core:version</w:t>
      </w:r>
      <w:proofErr w:type="spellEnd"/>
      <w:r w:rsidRPr="00195A89">
        <w:rPr>
          <w:rFonts w:ascii="Courier" w:hAnsi="Courier" w:cs="Helvetica"/>
          <w:sz w:val="24"/>
          <w:szCs w:val="24"/>
        </w:rPr>
        <w:t>"/&gt;</w:t>
      </w:r>
    </w:p>
    <w:p w14:paraId="5FC46F3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core:created</w:t>
      </w:r>
      <w:proofErr w:type="spellEnd"/>
      <w:r w:rsidRPr="00195A89">
        <w:rPr>
          <w:rFonts w:ascii="Courier" w:hAnsi="Courier" w:cs="Helvetica"/>
          <w:sz w:val="24"/>
          <w:szCs w:val="24"/>
        </w:rPr>
        <w:t>"/&gt;</w:t>
      </w:r>
    </w:p>
    <w:p w14:paraId="0DEAD0B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core:lastModified</w:t>
      </w:r>
      <w:proofErr w:type="spellEnd"/>
      <w:r w:rsidRPr="00195A89">
        <w:rPr>
          <w:rFonts w:ascii="Courier" w:hAnsi="Courier" w:cs="Helvetica"/>
          <w:sz w:val="24"/>
          <w:szCs w:val="24"/>
        </w:rPr>
        <w:t>"/&gt;</w:t>
      </w:r>
    </w:p>
    <w:p w14:paraId="0454F5F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core:extensions</w:t>
      </w:r>
      <w:proofErr w:type="spellEnd"/>
      <w:r w:rsidRPr="00195A89">
        <w:rPr>
          <w:rFonts w:ascii="Courier" w:hAnsi="Courier" w:cs="Helvetica"/>
          <w:sz w:val="24"/>
          <w:szCs w:val="24"/>
        </w:rPr>
        <w:t>"/&gt;</w:t>
      </w:r>
    </w:p>
    <w:p w14:paraId="4A6D9CA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core:sections</w:t>
      </w:r>
      <w:proofErr w:type="spellEnd"/>
      <w:r w:rsidRPr="00195A89">
        <w:rPr>
          <w:rFonts w:ascii="Courier" w:hAnsi="Courier" w:cs="Helvetica"/>
          <w:sz w:val="24"/>
          <w:szCs w:val="24"/>
        </w:rPr>
        <w:t>"/&gt;</w:t>
      </w:r>
    </w:p>
    <w:p w14:paraId="6A1FF09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:all</w:t>
      </w:r>
      <w:proofErr w:type="spellEnd"/>
      <w:proofErr w:type="gramEnd"/>
      <w:r w:rsidRPr="00195A89">
        <w:rPr>
          <w:rFonts w:ascii="Courier" w:hAnsi="Courier" w:cs="Helvetica"/>
          <w:sz w:val="24"/>
          <w:szCs w:val="24"/>
        </w:rPr>
        <w:t>&gt;</w:t>
      </w:r>
    </w:p>
    <w:p w14:paraId="665E7C1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51CC76DF"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2BF9190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name="id"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"/&gt;</w:t>
      </w:r>
    </w:p>
    <w:p w14:paraId="0E4247D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name="version"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"/&gt;</w:t>
      </w:r>
    </w:p>
    <w:p w14:paraId="1FC9AC5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name="created" type="</w:t>
      </w:r>
      <w:proofErr w:type="spellStart"/>
      <w:r w:rsidRPr="00195A89">
        <w:rPr>
          <w:rFonts w:ascii="Courier" w:hAnsi="Courier" w:cs="Helvetica"/>
          <w:sz w:val="24"/>
          <w:szCs w:val="24"/>
        </w:rPr>
        <w:t>xs:date</w:t>
      </w:r>
      <w:proofErr w:type="spellEnd"/>
      <w:r w:rsidRPr="00195A89">
        <w:rPr>
          <w:rFonts w:ascii="Courier" w:hAnsi="Courier" w:cs="Helvetica"/>
          <w:sz w:val="24"/>
          <w:szCs w:val="24"/>
        </w:rPr>
        <w:t>"/&gt;</w:t>
      </w:r>
    </w:p>
    <w:p w14:paraId="16E62F4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lastModified</w:t>
      </w:r>
      <w:proofErr w:type="spellEnd"/>
      <w:r w:rsidRPr="00195A89">
        <w:rPr>
          <w:rFonts w:ascii="Courier" w:hAnsi="Courier" w:cs="Helvetica"/>
          <w:sz w:val="24"/>
          <w:szCs w:val="24"/>
        </w:rPr>
        <w:t>" type="</w:t>
      </w:r>
      <w:proofErr w:type="spellStart"/>
      <w:r w:rsidRPr="00195A89">
        <w:rPr>
          <w:rFonts w:ascii="Courier" w:hAnsi="Courier" w:cs="Helvetica"/>
          <w:sz w:val="24"/>
          <w:szCs w:val="24"/>
        </w:rPr>
        <w:t>xs:date</w:t>
      </w:r>
      <w:proofErr w:type="spellEnd"/>
      <w:r w:rsidRPr="00195A89">
        <w:rPr>
          <w:rFonts w:ascii="Courier" w:hAnsi="Courier" w:cs="Helvetica"/>
          <w:sz w:val="24"/>
          <w:szCs w:val="24"/>
        </w:rPr>
        <w:t>"/&gt;</w:t>
      </w:r>
    </w:p>
    <w:p w14:paraId="17B1435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name="extensions"&gt;</w:t>
      </w:r>
    </w:p>
    <w:p w14:paraId="0671141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3B1C3B4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451BD25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core:extension</w:t>
      </w:r>
      <w:proofErr w:type="spellEnd"/>
      <w:r w:rsidRPr="00195A89">
        <w:rPr>
          <w:rFonts w:ascii="Courier" w:hAnsi="Courier" w:cs="Helvetica"/>
          <w:sz w:val="24"/>
          <w:szCs w:val="24"/>
        </w:rPr>
        <w:t>"/&gt;</w:t>
      </w:r>
    </w:p>
    <w:p w14:paraId="5762080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66DA26D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5A10F87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58180E4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name="extension"&gt;</w:t>
      </w:r>
    </w:p>
    <w:p w14:paraId="2DE94E2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 xml:space="preserve"> mixed="true"&gt;</w:t>
      </w:r>
    </w:p>
    <w:p w14:paraId="6A671DA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xs:attributeGroup</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core:extension</w:t>
      </w:r>
      <w:proofErr w:type="spellEnd"/>
      <w:r w:rsidRPr="00195A89">
        <w:rPr>
          <w:rFonts w:ascii="Courier" w:hAnsi="Courier" w:cs="Helvetica"/>
          <w:sz w:val="24"/>
          <w:szCs w:val="24"/>
        </w:rPr>
        <w:t>"/&gt;</w:t>
      </w:r>
    </w:p>
    <w:p w14:paraId="10E89AEF"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468C767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15A8F96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name="sections"&gt;</w:t>
      </w:r>
    </w:p>
    <w:p w14:paraId="0E741C1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1767538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71FB8D4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core:section</w:t>
      </w:r>
      <w:proofErr w:type="spellEnd"/>
      <w:r w:rsidRPr="00195A89">
        <w:rPr>
          <w:rFonts w:ascii="Courier" w:hAnsi="Courier" w:cs="Helvetica"/>
          <w:sz w:val="24"/>
          <w:szCs w:val="24"/>
        </w:rPr>
        <w:t>"/&gt;</w:t>
      </w:r>
    </w:p>
    <w:p w14:paraId="5A688C1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77D3A61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0D96FE9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74B0EE9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xs:attributeGroup</w:t>
      </w:r>
      <w:proofErr w:type="spellEnd"/>
      <w:proofErr w:type="gramEnd"/>
      <w:r w:rsidRPr="00195A89">
        <w:rPr>
          <w:rFonts w:ascii="Courier" w:hAnsi="Courier" w:cs="Helvetica"/>
          <w:sz w:val="24"/>
          <w:szCs w:val="24"/>
        </w:rPr>
        <w:t xml:space="preserve"> name="extension"&gt;</w:t>
      </w:r>
    </w:p>
    <w:p w14:paraId="42BE28F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contentType</w:t>
      </w:r>
      <w:proofErr w:type="spellEnd"/>
      <w:r w:rsidRPr="00195A89">
        <w:rPr>
          <w:rFonts w:ascii="Courier" w:hAnsi="Courier" w:cs="Helvetica"/>
          <w:sz w:val="24"/>
          <w:szCs w:val="24"/>
        </w:rPr>
        <w:t>"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 use="optional"/&gt;</w:t>
      </w:r>
    </w:p>
    <w:p w14:paraId="14366D5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extensionId</w:t>
      </w:r>
      <w:proofErr w:type="spellEnd"/>
      <w:r w:rsidRPr="00195A89">
        <w:rPr>
          <w:rFonts w:ascii="Courier" w:hAnsi="Courier" w:cs="Helvetica"/>
          <w:sz w:val="24"/>
          <w:szCs w:val="24"/>
        </w:rPr>
        <w:t>"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 use="required"/&gt;</w:t>
      </w:r>
    </w:p>
    <w:p w14:paraId="070E564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:attributeGroup</w:t>
      </w:r>
      <w:proofErr w:type="spellEnd"/>
      <w:proofErr w:type="gramEnd"/>
      <w:r w:rsidRPr="00195A89">
        <w:rPr>
          <w:rFonts w:ascii="Courier" w:hAnsi="Courier" w:cs="Helvetica"/>
          <w:sz w:val="24"/>
          <w:szCs w:val="24"/>
        </w:rPr>
        <w:t>&gt;</w:t>
      </w:r>
    </w:p>
    <w:p w14:paraId="4C101B2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name="section"&gt;</w:t>
      </w:r>
    </w:p>
    <w:p w14:paraId="20EDDC8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6032774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0B16637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core:section</w:t>
      </w:r>
      <w:proofErr w:type="spellEnd"/>
      <w:r w:rsidRPr="00195A89">
        <w:rPr>
          <w:rFonts w:ascii="Courier" w:hAnsi="Courier" w:cs="Helvetica"/>
          <w:sz w:val="24"/>
          <w:szCs w:val="24"/>
        </w:rPr>
        <w:t>"/&gt;</w:t>
      </w:r>
    </w:p>
    <w:p w14:paraId="74F1A39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751CD06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name="path" use="required"/&gt;</w:t>
      </w:r>
    </w:p>
    <w:p w14:paraId="6D73303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name="name" use="optional"/&gt;</w:t>
      </w:r>
    </w:p>
    <w:p w14:paraId="770DAE7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extensionId</w:t>
      </w:r>
      <w:proofErr w:type="spellEnd"/>
      <w:r w:rsidRPr="00195A89">
        <w:rPr>
          <w:rFonts w:ascii="Courier" w:hAnsi="Courier" w:cs="Helvetica"/>
          <w:sz w:val="24"/>
          <w:szCs w:val="24"/>
        </w:rPr>
        <w:t>" use="required"/&gt;</w:t>
      </w:r>
    </w:p>
    <w:p w14:paraId="62EB924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name="requirement" use="optional"&gt;</w:t>
      </w:r>
    </w:p>
    <w:p w14:paraId="02588A4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xs:simpleType</w:t>
      </w:r>
      <w:proofErr w:type="spellEnd"/>
      <w:proofErr w:type="gramEnd"/>
      <w:r w:rsidRPr="00195A89">
        <w:rPr>
          <w:rFonts w:ascii="Courier" w:hAnsi="Courier" w:cs="Helvetica"/>
          <w:sz w:val="24"/>
          <w:szCs w:val="24"/>
        </w:rPr>
        <w:t>&gt;</w:t>
      </w:r>
    </w:p>
    <w:p w14:paraId="19BDE51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xs:restriction</w:t>
      </w:r>
      <w:proofErr w:type="spellEnd"/>
      <w:proofErr w:type="gramEnd"/>
      <w:r w:rsidRPr="00195A89">
        <w:rPr>
          <w:rFonts w:ascii="Courier" w:hAnsi="Courier" w:cs="Helvetica"/>
          <w:sz w:val="24"/>
          <w:szCs w:val="24"/>
        </w:rPr>
        <w:t xml:space="preserve"> base="</w:t>
      </w:r>
      <w:proofErr w:type="spellStart"/>
      <w:r w:rsidRPr="00195A89">
        <w:rPr>
          <w:rFonts w:ascii="Courier" w:hAnsi="Courier" w:cs="Helvetica"/>
          <w:sz w:val="24"/>
          <w:szCs w:val="24"/>
        </w:rPr>
        <w:t>xs:token</w:t>
      </w:r>
      <w:proofErr w:type="spellEnd"/>
      <w:r w:rsidRPr="00195A89">
        <w:rPr>
          <w:rFonts w:ascii="Courier" w:hAnsi="Courier" w:cs="Helvetica"/>
          <w:sz w:val="24"/>
          <w:szCs w:val="24"/>
        </w:rPr>
        <w:t>"&gt;</w:t>
      </w:r>
    </w:p>
    <w:p w14:paraId="250A83A5"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xs:enumeration</w:t>
      </w:r>
      <w:proofErr w:type="spellEnd"/>
      <w:proofErr w:type="gramEnd"/>
      <w:r w:rsidRPr="00195A89">
        <w:rPr>
          <w:rFonts w:ascii="Courier" w:hAnsi="Courier" w:cs="Helvetica"/>
          <w:sz w:val="24"/>
          <w:szCs w:val="24"/>
        </w:rPr>
        <w:t xml:space="preserve"> value="mandatory"/&gt;</w:t>
      </w:r>
    </w:p>
    <w:p w14:paraId="1F6904B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xs:enumeration</w:t>
      </w:r>
      <w:proofErr w:type="spellEnd"/>
      <w:proofErr w:type="gramEnd"/>
      <w:r w:rsidRPr="00195A89">
        <w:rPr>
          <w:rFonts w:ascii="Courier" w:hAnsi="Courier" w:cs="Helvetica"/>
          <w:sz w:val="24"/>
          <w:szCs w:val="24"/>
        </w:rPr>
        <w:t xml:space="preserve"> value="optional"/&gt;</w:t>
      </w:r>
    </w:p>
    <w:p w14:paraId="1AE6CE0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:restriction</w:t>
      </w:r>
      <w:proofErr w:type="spellEnd"/>
      <w:proofErr w:type="gramEnd"/>
      <w:r w:rsidRPr="00195A89">
        <w:rPr>
          <w:rFonts w:ascii="Courier" w:hAnsi="Courier" w:cs="Helvetica"/>
          <w:sz w:val="24"/>
          <w:szCs w:val="24"/>
        </w:rPr>
        <w:t>&gt;</w:t>
      </w:r>
    </w:p>
    <w:p w14:paraId="237AAB7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:simpleType</w:t>
      </w:r>
      <w:proofErr w:type="spellEnd"/>
      <w:proofErr w:type="gramEnd"/>
      <w:r w:rsidRPr="00195A89">
        <w:rPr>
          <w:rFonts w:ascii="Courier" w:hAnsi="Courier" w:cs="Helvetica"/>
          <w:sz w:val="24"/>
          <w:szCs w:val="24"/>
        </w:rPr>
        <w:t>&gt;</w:t>
      </w:r>
    </w:p>
    <w:p w14:paraId="34102A8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:attribute</w:t>
      </w:r>
      <w:proofErr w:type="spellEnd"/>
      <w:proofErr w:type="gramEnd"/>
      <w:r w:rsidRPr="00195A89">
        <w:rPr>
          <w:rFonts w:ascii="Courier" w:hAnsi="Courier" w:cs="Helvetica"/>
          <w:sz w:val="24"/>
          <w:szCs w:val="24"/>
        </w:rPr>
        <w:t>&gt;</w:t>
      </w:r>
    </w:p>
    <w:p w14:paraId="6B3B548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5E26ABB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0C956777" w14:textId="77777777" w:rsidR="00B3619C" w:rsidRPr="00CC5C41"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spellStart"/>
      <w:r w:rsidRPr="00195A89">
        <w:rPr>
          <w:rFonts w:ascii="Courier" w:hAnsi="Courier" w:cs="Helvetica"/>
          <w:sz w:val="24"/>
          <w:szCs w:val="24"/>
        </w:rPr>
        <w:t>xs</w:t>
      </w:r>
      <w:proofErr w:type="gramStart"/>
      <w:r w:rsidRPr="00195A89">
        <w:rPr>
          <w:rFonts w:ascii="Courier" w:hAnsi="Courier" w:cs="Helvetica"/>
          <w:sz w:val="24"/>
          <w:szCs w:val="24"/>
        </w:rPr>
        <w:t>:schema</w:t>
      </w:r>
      <w:proofErr w:type="spellEnd"/>
      <w:proofErr w:type="gramEnd"/>
      <w:r w:rsidRPr="00195A89">
        <w:rPr>
          <w:rFonts w:ascii="Courier" w:hAnsi="Courier" w:cs="Helvetica"/>
          <w:sz w:val="24"/>
          <w:szCs w:val="24"/>
        </w:rPr>
        <w:t>&gt;</w:t>
      </w:r>
    </w:p>
    <w:p w14:paraId="5AAF029E" w14:textId="77777777" w:rsidR="00B3619C" w:rsidRDefault="00B3619C" w:rsidP="00B361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07043EB2" w14:textId="77777777" w:rsidR="00B3619C" w:rsidRDefault="00B3619C" w:rsidP="00B3619C">
      <w:pPr>
        <w:pStyle w:val="Heading2"/>
      </w:pPr>
      <w:proofErr w:type="gramStart"/>
      <w:r>
        <w:t>hData</w:t>
      </w:r>
      <w:proofErr w:type="gramEnd"/>
      <w:r>
        <w:t xml:space="preserve"> Content Profile Definition</w:t>
      </w:r>
    </w:p>
    <w:p w14:paraId="48E5D73B" w14:textId="77777777" w:rsidR="00B3619C" w:rsidRDefault="00B3619C" w:rsidP="00B3619C">
      <w:r>
        <w:t xml:space="preserve">This section contains the schema for the hData Content Profile </w:t>
      </w:r>
      <w:proofErr w:type="spellStart"/>
      <w:r>
        <w:t>defintion</w:t>
      </w:r>
      <w:proofErr w:type="spellEnd"/>
      <w:r>
        <w:t xml:space="preserve"> (see section </w:t>
      </w:r>
      <w:r>
        <w:fldChar w:fldCharType="begin"/>
      </w:r>
      <w:r>
        <w:instrText xml:space="preserve"> REF _Ref131766661 \r \h </w:instrText>
      </w:r>
      <w:r>
        <w:fldChar w:fldCharType="separate"/>
      </w:r>
      <w:r>
        <w:t>3</w:t>
      </w:r>
      <w:r>
        <w:fldChar w:fldCharType="end"/>
      </w:r>
      <w:r>
        <w:t>). All instances of HCP definition documents MUST validate against this schema definition.</w:t>
      </w:r>
    </w:p>
    <w:p w14:paraId="347EBE7D"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gramStart"/>
      <w:r w:rsidRPr="007E205F">
        <w:rPr>
          <w:rFonts w:ascii="Courier" w:hAnsi="Courier" w:cs="Helvetica"/>
          <w:sz w:val="24"/>
          <w:szCs w:val="24"/>
        </w:rPr>
        <w:t>?xml</w:t>
      </w:r>
      <w:proofErr w:type="gramEnd"/>
      <w:r w:rsidRPr="007E205F">
        <w:rPr>
          <w:rFonts w:ascii="Courier" w:hAnsi="Courier" w:cs="Helvetica"/>
          <w:sz w:val="24"/>
          <w:szCs w:val="24"/>
        </w:rPr>
        <w:t xml:space="preserve"> version="1.0" encoding="UTF-8"?&gt;</w:t>
      </w:r>
    </w:p>
    <w:p w14:paraId="7D5E82E5"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gramStart"/>
      <w:r w:rsidRPr="007E205F">
        <w:rPr>
          <w:rFonts w:ascii="Courier" w:hAnsi="Courier" w:cs="Helvetica"/>
          <w:sz w:val="24"/>
          <w:szCs w:val="24"/>
        </w:rPr>
        <w:t>!-</w:t>
      </w:r>
      <w:proofErr w:type="gramEnd"/>
      <w:r w:rsidRPr="007E205F">
        <w:rPr>
          <w:rFonts w:ascii="Courier" w:hAnsi="Courier" w:cs="Helvetica"/>
          <w:sz w:val="24"/>
          <w:szCs w:val="24"/>
        </w:rPr>
        <w:t>- Copyright 2010 The MITRE Corporation</w:t>
      </w:r>
    </w:p>
    <w:p w14:paraId="2DD081F4"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Licensed under the Apache License, Version 2.0 (the "License"); you may not use this file except in compliance with the License. You may obtain a copy of the License at</w:t>
      </w:r>
    </w:p>
    <w:p w14:paraId="331643BC"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783151D2"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http://www.apache.org/licenses/LICENSE-2.0</w:t>
      </w:r>
    </w:p>
    <w:p w14:paraId="171CCCEB"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46EE0EF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Unless required by applicable law or agreed to in writing, software distributed under the License is distributed on an "AS IS" BASIS, WITHOUT WARRANTIES OR CONDITIONS OF ANY KIND, either express or implied.</w:t>
      </w:r>
    </w:p>
    <w:p w14:paraId="35BFF68A"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See the License for the specific language governing permissions and limitations under the License. --&gt;</w:t>
      </w:r>
    </w:p>
    <w:p w14:paraId="2061CE72" w14:textId="2D76321E"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spellStart"/>
      <w:proofErr w:type="gramStart"/>
      <w:r w:rsidRPr="007E205F">
        <w:rPr>
          <w:rFonts w:ascii="Courier" w:hAnsi="Courier" w:cs="Helvetica"/>
          <w:sz w:val="24"/>
          <w:szCs w:val="24"/>
        </w:rPr>
        <w:t>xs:schema</w:t>
      </w:r>
      <w:proofErr w:type="spellEnd"/>
      <w:proofErr w:type="gramEnd"/>
      <w:r w:rsidRPr="007E205F">
        <w:rPr>
          <w:rFonts w:ascii="Courier" w:hAnsi="Courier" w:cs="Helvetica"/>
          <w:sz w:val="24"/>
          <w:szCs w:val="24"/>
        </w:rPr>
        <w:t xml:space="preserve"> </w:t>
      </w:r>
      <w:proofErr w:type="spellStart"/>
      <w:r w:rsidRPr="007E205F">
        <w:rPr>
          <w:rFonts w:ascii="Courier" w:hAnsi="Courier" w:cs="Helvetica"/>
          <w:sz w:val="24"/>
          <w:szCs w:val="24"/>
        </w:rPr>
        <w:t>xmlns:xs</w:t>
      </w:r>
      <w:proofErr w:type="spellEnd"/>
      <w:r w:rsidRPr="007E205F">
        <w:rPr>
          <w:rFonts w:ascii="Courier" w:hAnsi="Courier" w:cs="Helvetica"/>
          <w:sz w:val="24"/>
          <w:szCs w:val="24"/>
        </w:rPr>
        <w:t xml:space="preserve">="http://www.w3.org/2001/XMLSchema" </w:t>
      </w:r>
      <w:proofErr w:type="spellStart"/>
      <w:r w:rsidRPr="007E205F">
        <w:rPr>
          <w:rFonts w:ascii="Courier" w:hAnsi="Courier" w:cs="Helvetica"/>
          <w:sz w:val="24"/>
          <w:szCs w:val="24"/>
        </w:rPr>
        <w:t>xmlns:hcp</w:t>
      </w:r>
      <w:proofErr w:type="spellEnd"/>
      <w:r w:rsidRPr="007E205F">
        <w:rPr>
          <w:rFonts w:ascii="Courier" w:hAnsi="Courier" w:cs="Helvetica"/>
          <w:sz w:val="24"/>
          <w:szCs w:val="24"/>
        </w:rPr>
        <w:t>="http://</w:t>
      </w:r>
      <w:ins w:id="46" w:author="Gerald Beuchelt" w:date="2011-07-20T10:29:00Z">
        <w:r w:rsidR="008F4696" w:rsidRPr="008F4696">
          <w:rPr>
            <w:rFonts w:ascii="Courier" w:hAnsi="Courier" w:cs="Helvetica"/>
            <w:sz w:val="24"/>
            <w:szCs w:val="24"/>
          </w:rPr>
          <w:t>www.hl7.org/schemas/hdata</w:t>
        </w:r>
      </w:ins>
      <w:del w:id="47" w:author="Gerald Beuchelt" w:date="2011-07-20T10:29:00Z">
        <w:r w:rsidRPr="007E205F" w:rsidDel="008F4696">
          <w:rPr>
            <w:rFonts w:ascii="Courier" w:hAnsi="Courier" w:cs="Helvetica"/>
            <w:sz w:val="24"/>
            <w:szCs w:val="24"/>
          </w:rPr>
          <w:delText>projecthdata.org/hdata/schemas</w:delText>
        </w:r>
      </w:del>
      <w:r w:rsidRPr="007E205F">
        <w:rPr>
          <w:rFonts w:ascii="Courier" w:hAnsi="Courier" w:cs="Helvetica"/>
          <w:sz w:val="24"/>
          <w:szCs w:val="24"/>
        </w:rPr>
        <w:t xml:space="preserve">/2010/04/hcp" </w:t>
      </w:r>
      <w:proofErr w:type="spellStart"/>
      <w:r w:rsidRPr="007E205F">
        <w:rPr>
          <w:rFonts w:ascii="Courier" w:hAnsi="Courier" w:cs="Helvetica"/>
          <w:sz w:val="24"/>
          <w:szCs w:val="24"/>
        </w:rPr>
        <w:t>xmlns:core</w:t>
      </w:r>
      <w:proofErr w:type="spellEnd"/>
      <w:r w:rsidRPr="007E205F">
        <w:rPr>
          <w:rFonts w:ascii="Courier" w:hAnsi="Courier" w:cs="Helvetica"/>
          <w:sz w:val="24"/>
          <w:szCs w:val="24"/>
        </w:rPr>
        <w:t>="http://</w:t>
      </w:r>
      <w:ins w:id="48" w:author="Gerald Beuchelt" w:date="2011-07-20T10:29:00Z">
        <w:r w:rsidR="008F4696" w:rsidRPr="008F4696">
          <w:rPr>
            <w:rFonts w:ascii="Courier" w:hAnsi="Courier" w:cs="Helvetica"/>
            <w:sz w:val="24"/>
            <w:szCs w:val="24"/>
          </w:rPr>
          <w:t>www.hl7.org/schemas/hdata</w:t>
        </w:r>
      </w:ins>
      <w:del w:id="49" w:author="Gerald Beuchelt" w:date="2011-07-20T10:29:00Z">
        <w:r w:rsidRPr="007E205F" w:rsidDel="008F4696">
          <w:rPr>
            <w:rFonts w:ascii="Courier" w:hAnsi="Courier" w:cs="Helvetica"/>
            <w:sz w:val="24"/>
            <w:szCs w:val="24"/>
          </w:rPr>
          <w:delText>projecthdata.org/hdata/schemas</w:delText>
        </w:r>
      </w:del>
      <w:r w:rsidRPr="007E205F">
        <w:rPr>
          <w:rFonts w:ascii="Courier" w:hAnsi="Courier" w:cs="Helvetica"/>
          <w:sz w:val="24"/>
          <w:szCs w:val="24"/>
        </w:rPr>
        <w:t xml:space="preserve">/2009/06/core" </w:t>
      </w:r>
      <w:proofErr w:type="spellStart"/>
      <w:r w:rsidRPr="007E205F">
        <w:rPr>
          <w:rFonts w:ascii="Courier" w:hAnsi="Courier" w:cs="Helvetica"/>
          <w:sz w:val="24"/>
          <w:szCs w:val="24"/>
        </w:rPr>
        <w:t>elementFormDefault</w:t>
      </w:r>
      <w:proofErr w:type="spellEnd"/>
      <w:r w:rsidRPr="007E205F">
        <w:rPr>
          <w:rFonts w:ascii="Courier" w:hAnsi="Courier" w:cs="Helvetica"/>
          <w:sz w:val="24"/>
          <w:szCs w:val="24"/>
        </w:rPr>
        <w:t xml:space="preserve">="qualified" </w:t>
      </w:r>
      <w:proofErr w:type="spellStart"/>
      <w:r w:rsidRPr="007E205F">
        <w:rPr>
          <w:rFonts w:ascii="Courier" w:hAnsi="Courier" w:cs="Helvetica"/>
          <w:sz w:val="24"/>
          <w:szCs w:val="24"/>
        </w:rPr>
        <w:t>targetNamespace</w:t>
      </w:r>
      <w:proofErr w:type="spellEnd"/>
      <w:r w:rsidRPr="007E205F">
        <w:rPr>
          <w:rFonts w:ascii="Courier" w:hAnsi="Courier" w:cs="Helvetica"/>
          <w:sz w:val="24"/>
          <w:szCs w:val="24"/>
        </w:rPr>
        <w:t>="http://</w:t>
      </w:r>
      <w:ins w:id="50" w:author="Gerald Beuchelt" w:date="2011-07-20T10:29:00Z">
        <w:r w:rsidR="008F4696" w:rsidRPr="008F4696">
          <w:rPr>
            <w:rFonts w:ascii="Courier" w:hAnsi="Courier" w:cs="Helvetica"/>
            <w:sz w:val="24"/>
            <w:szCs w:val="24"/>
          </w:rPr>
          <w:t>www.hl7.org/schemas/hdata</w:t>
        </w:r>
      </w:ins>
      <w:del w:id="51" w:author="Gerald Beuchelt" w:date="2011-07-20T10:29:00Z">
        <w:r w:rsidRPr="007E205F" w:rsidDel="008F4696">
          <w:rPr>
            <w:rFonts w:ascii="Courier" w:hAnsi="Courier" w:cs="Helvetica"/>
            <w:sz w:val="24"/>
            <w:szCs w:val="24"/>
          </w:rPr>
          <w:delText>projecthdata.org/hdata/schemas</w:delText>
        </w:r>
      </w:del>
      <w:r w:rsidRPr="007E205F">
        <w:rPr>
          <w:rFonts w:ascii="Courier" w:hAnsi="Courier" w:cs="Helvetica"/>
          <w:sz w:val="24"/>
          <w:szCs w:val="24"/>
        </w:rPr>
        <w:t>/2010/04/hcp"&gt;</w:t>
      </w:r>
    </w:p>
    <w:p w14:paraId="6339BBBC" w14:textId="2A6D8450"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xs:import</w:t>
      </w:r>
      <w:proofErr w:type="spellEnd"/>
      <w:proofErr w:type="gramEnd"/>
      <w:r w:rsidRPr="007E205F">
        <w:rPr>
          <w:rFonts w:ascii="Courier" w:hAnsi="Courier" w:cs="Helvetica"/>
          <w:sz w:val="24"/>
          <w:szCs w:val="24"/>
        </w:rPr>
        <w:t xml:space="preserve"> namespace="http://</w:t>
      </w:r>
      <w:ins w:id="52" w:author="Gerald Beuchelt" w:date="2011-07-20T10:29:00Z">
        <w:r w:rsidR="008F4696" w:rsidRPr="008F4696">
          <w:rPr>
            <w:rFonts w:ascii="Courier" w:hAnsi="Courier" w:cs="Helvetica"/>
            <w:sz w:val="24"/>
            <w:szCs w:val="24"/>
          </w:rPr>
          <w:t>www.hl7.org/schemas/hdata</w:t>
        </w:r>
      </w:ins>
      <w:del w:id="53" w:author="Gerald Beuchelt" w:date="2011-07-20T10:29:00Z">
        <w:r w:rsidRPr="007E205F" w:rsidDel="008F4696">
          <w:rPr>
            <w:rFonts w:ascii="Courier" w:hAnsi="Courier" w:cs="Helvetica"/>
            <w:sz w:val="24"/>
            <w:szCs w:val="24"/>
          </w:rPr>
          <w:delText>projecthdata.org/hdata/schemas</w:delText>
        </w:r>
      </w:del>
      <w:r w:rsidRPr="007E205F">
        <w:rPr>
          <w:rFonts w:ascii="Courier" w:hAnsi="Courier" w:cs="Helvetica"/>
          <w:sz w:val="24"/>
          <w:szCs w:val="24"/>
        </w:rPr>
        <w:t xml:space="preserve">/2009/06/core" </w:t>
      </w:r>
      <w:del w:id="54" w:author="Gerald Beuchelt" w:date="2011-07-20T10:29:00Z">
        <w:r w:rsidRPr="007E205F" w:rsidDel="008F4696">
          <w:rPr>
            <w:rFonts w:ascii="Courier" w:hAnsi="Courier" w:cs="Helvetica"/>
            <w:sz w:val="24"/>
            <w:szCs w:val="24"/>
          </w:rPr>
          <w:delText>schemaLocation="http://github.com/projecthdata/hData/raw/master/schemas/2009/06/root.xsd"</w:delText>
        </w:r>
      </w:del>
      <w:r w:rsidRPr="007E205F">
        <w:rPr>
          <w:rFonts w:ascii="Courier" w:hAnsi="Courier" w:cs="Helvetica"/>
          <w:sz w:val="24"/>
          <w:szCs w:val="24"/>
        </w:rPr>
        <w:t>/&gt;</w:t>
      </w:r>
    </w:p>
    <w:p w14:paraId="38E410B6"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name="</w:t>
      </w:r>
      <w:proofErr w:type="spellStart"/>
      <w:r w:rsidRPr="007E205F">
        <w:rPr>
          <w:rFonts w:ascii="Courier" w:hAnsi="Courier" w:cs="Helvetica"/>
          <w:sz w:val="24"/>
          <w:szCs w:val="24"/>
        </w:rPr>
        <w:t>hcp</w:t>
      </w:r>
      <w:proofErr w:type="spellEnd"/>
      <w:r w:rsidRPr="007E205F">
        <w:rPr>
          <w:rFonts w:ascii="Courier" w:hAnsi="Courier" w:cs="Helvetica"/>
          <w:sz w:val="24"/>
          <w:szCs w:val="24"/>
        </w:rPr>
        <w:t>"&gt;</w:t>
      </w:r>
    </w:p>
    <w:p w14:paraId="2061E1CC"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xs:complexType</w:t>
      </w:r>
      <w:proofErr w:type="spellEnd"/>
      <w:proofErr w:type="gramEnd"/>
      <w:r w:rsidRPr="007E205F">
        <w:rPr>
          <w:rFonts w:ascii="Courier" w:hAnsi="Courier" w:cs="Helvetica"/>
          <w:sz w:val="24"/>
          <w:szCs w:val="24"/>
        </w:rPr>
        <w:t>&gt;</w:t>
      </w:r>
    </w:p>
    <w:p w14:paraId="6620141E"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xs:all</w:t>
      </w:r>
      <w:proofErr w:type="spellEnd"/>
      <w:proofErr w:type="gramEnd"/>
      <w:r w:rsidRPr="007E205F">
        <w:rPr>
          <w:rFonts w:ascii="Courier" w:hAnsi="Courier" w:cs="Helvetica"/>
          <w:sz w:val="24"/>
          <w:szCs w:val="24"/>
        </w:rPr>
        <w:t>&gt;</w:t>
      </w:r>
    </w:p>
    <w:p w14:paraId="77B0A7E6"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ref="</w:t>
      </w:r>
      <w:proofErr w:type="spellStart"/>
      <w:r w:rsidRPr="007E205F">
        <w:rPr>
          <w:rFonts w:ascii="Courier" w:hAnsi="Courier" w:cs="Helvetica"/>
          <w:sz w:val="24"/>
          <w:szCs w:val="24"/>
        </w:rPr>
        <w:t>core:extensions</w:t>
      </w:r>
      <w:proofErr w:type="spellEnd"/>
      <w:r w:rsidRPr="007E205F">
        <w:rPr>
          <w:rFonts w:ascii="Courier" w:hAnsi="Courier" w:cs="Helvetica"/>
          <w:sz w:val="24"/>
          <w:szCs w:val="24"/>
        </w:rPr>
        <w:t>"/&gt;</w:t>
      </w:r>
    </w:p>
    <w:p w14:paraId="4F261D1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ref="</w:t>
      </w:r>
      <w:proofErr w:type="spellStart"/>
      <w:r w:rsidRPr="007E205F">
        <w:rPr>
          <w:rFonts w:ascii="Courier" w:hAnsi="Courier" w:cs="Helvetica"/>
          <w:sz w:val="24"/>
          <w:szCs w:val="24"/>
        </w:rPr>
        <w:t>core:sections</w:t>
      </w:r>
      <w:proofErr w:type="spellEnd"/>
      <w:r w:rsidRPr="007E205F">
        <w:rPr>
          <w:rFonts w:ascii="Courier" w:hAnsi="Courier" w:cs="Helvetica"/>
          <w:sz w:val="24"/>
          <w:szCs w:val="24"/>
        </w:rPr>
        <w:t>"/&gt;</w:t>
      </w:r>
    </w:p>
    <w:p w14:paraId="0435C80E"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:all</w:t>
      </w:r>
      <w:proofErr w:type="spellEnd"/>
      <w:proofErr w:type="gramEnd"/>
      <w:r w:rsidRPr="007E205F">
        <w:rPr>
          <w:rFonts w:ascii="Courier" w:hAnsi="Courier" w:cs="Helvetica"/>
          <w:sz w:val="24"/>
          <w:szCs w:val="24"/>
        </w:rPr>
        <w:t>&gt;</w:t>
      </w:r>
    </w:p>
    <w:p w14:paraId="1E48816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xs:attribute</w:t>
      </w:r>
      <w:proofErr w:type="spellEnd"/>
      <w:proofErr w:type="gramEnd"/>
      <w:r w:rsidRPr="007E205F">
        <w:rPr>
          <w:rFonts w:ascii="Courier" w:hAnsi="Courier" w:cs="Helvetica"/>
          <w:sz w:val="24"/>
          <w:szCs w:val="24"/>
        </w:rPr>
        <w:t xml:space="preserve"> name="name" use="required" type="</w:t>
      </w:r>
      <w:proofErr w:type="spellStart"/>
      <w:r w:rsidRPr="007E205F">
        <w:rPr>
          <w:rFonts w:ascii="Courier" w:hAnsi="Courier" w:cs="Helvetica"/>
          <w:sz w:val="24"/>
          <w:szCs w:val="24"/>
        </w:rPr>
        <w:t>xs:string</w:t>
      </w:r>
      <w:proofErr w:type="spellEnd"/>
      <w:r w:rsidRPr="007E205F">
        <w:rPr>
          <w:rFonts w:ascii="Courier" w:hAnsi="Courier" w:cs="Helvetica"/>
          <w:sz w:val="24"/>
          <w:szCs w:val="24"/>
        </w:rPr>
        <w:t>"/&gt;</w:t>
      </w:r>
    </w:p>
    <w:p w14:paraId="5E9813DE"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xs:attribute</w:t>
      </w:r>
      <w:proofErr w:type="spellEnd"/>
      <w:proofErr w:type="gramEnd"/>
      <w:r w:rsidRPr="007E205F">
        <w:rPr>
          <w:rFonts w:ascii="Courier" w:hAnsi="Courier" w:cs="Helvetica"/>
          <w:sz w:val="24"/>
          <w:szCs w:val="24"/>
        </w:rPr>
        <w:t xml:space="preserve"> name="id" use="required" type="</w:t>
      </w:r>
      <w:proofErr w:type="spellStart"/>
      <w:r w:rsidRPr="007E205F">
        <w:rPr>
          <w:rFonts w:ascii="Courier" w:hAnsi="Courier" w:cs="Helvetica"/>
          <w:sz w:val="24"/>
          <w:szCs w:val="24"/>
        </w:rPr>
        <w:t>xs:anyURI</w:t>
      </w:r>
      <w:proofErr w:type="spellEnd"/>
      <w:r w:rsidRPr="007E205F">
        <w:rPr>
          <w:rFonts w:ascii="Courier" w:hAnsi="Courier" w:cs="Helvetica"/>
          <w:sz w:val="24"/>
          <w:szCs w:val="24"/>
        </w:rPr>
        <w:t>"/&gt;</w:t>
      </w:r>
    </w:p>
    <w:p w14:paraId="0B3F1D3E"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:complexType</w:t>
      </w:r>
      <w:proofErr w:type="spellEnd"/>
      <w:proofErr w:type="gramEnd"/>
      <w:r w:rsidRPr="007E205F">
        <w:rPr>
          <w:rFonts w:ascii="Courier" w:hAnsi="Courier" w:cs="Helvetica"/>
          <w:sz w:val="24"/>
          <w:szCs w:val="24"/>
        </w:rPr>
        <w:t>&gt;</w:t>
      </w:r>
    </w:p>
    <w:p w14:paraId="0F519517"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:element</w:t>
      </w:r>
      <w:proofErr w:type="spellEnd"/>
      <w:proofErr w:type="gramEnd"/>
      <w:r w:rsidRPr="007E205F">
        <w:rPr>
          <w:rFonts w:ascii="Courier" w:hAnsi="Courier" w:cs="Helvetica"/>
          <w:sz w:val="24"/>
          <w:szCs w:val="24"/>
        </w:rPr>
        <w:t>&gt;</w:t>
      </w:r>
    </w:p>
    <w:p w14:paraId="47D1445C" w14:textId="77777777" w:rsidR="00B3619C"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spellStart"/>
      <w:r w:rsidRPr="007E205F">
        <w:rPr>
          <w:rFonts w:ascii="Courier" w:hAnsi="Courier" w:cs="Helvetica"/>
          <w:sz w:val="24"/>
          <w:szCs w:val="24"/>
        </w:rPr>
        <w:t>xs</w:t>
      </w:r>
      <w:proofErr w:type="gramStart"/>
      <w:r w:rsidRPr="007E205F">
        <w:rPr>
          <w:rFonts w:ascii="Courier" w:hAnsi="Courier" w:cs="Helvetica"/>
          <w:sz w:val="24"/>
          <w:szCs w:val="24"/>
        </w:rPr>
        <w:t>:schema</w:t>
      </w:r>
      <w:proofErr w:type="spellEnd"/>
      <w:proofErr w:type="gramEnd"/>
      <w:r w:rsidRPr="007E205F">
        <w:rPr>
          <w:rFonts w:ascii="Courier" w:hAnsi="Courier" w:cs="Helvetica"/>
          <w:sz w:val="24"/>
          <w:szCs w:val="24"/>
        </w:rPr>
        <w:t>&gt;</w:t>
      </w:r>
    </w:p>
    <w:p w14:paraId="42384F52" w14:textId="77777777" w:rsidR="00B3619C" w:rsidRDefault="00B3619C" w:rsidP="00B3619C"/>
    <w:p w14:paraId="0547C4B9" w14:textId="77777777" w:rsidR="00B3619C" w:rsidRDefault="00B3619C" w:rsidP="00B3619C">
      <w:pPr>
        <w:pStyle w:val="Heading2"/>
      </w:pPr>
      <w:r>
        <w:t>Section Document Metadata</w:t>
      </w:r>
    </w:p>
    <w:p w14:paraId="2D52AF12" w14:textId="306397E8" w:rsidR="00B3619C" w:rsidRDefault="00B3619C" w:rsidP="00B3619C">
      <w:r>
        <w:t xml:space="preserve">This section contains the schema for the Section Document metadata (see Section </w:t>
      </w:r>
      <w:r>
        <w:fldChar w:fldCharType="begin"/>
      </w:r>
      <w:r>
        <w:instrText xml:space="preserve"> REF _Ref245038634 \r \h </w:instrText>
      </w:r>
      <w:r>
        <w:fldChar w:fldCharType="separate"/>
      </w:r>
      <w:r w:rsidR="008175AD">
        <w:fldChar w:fldCharType="begin"/>
      </w:r>
      <w:r w:rsidR="008175AD">
        <w:instrText xml:space="preserve"> REF _Ref165025749 \r \h </w:instrText>
      </w:r>
      <w:r w:rsidR="008175AD">
        <w:fldChar w:fldCharType="separate"/>
      </w:r>
      <w:r w:rsidR="008175AD">
        <w:t>2.3.2</w:t>
      </w:r>
      <w:r w:rsidR="008175AD">
        <w:fldChar w:fldCharType="end"/>
      </w:r>
      <w:r w:rsidR="00A02DEE" w:rsidDel="00A02DEE">
        <w:t xml:space="preserve"> </w:t>
      </w:r>
      <w:r>
        <w:fldChar w:fldCharType="end"/>
      </w:r>
      <w:r>
        <w:t>). All instances of metadata documents MUST validate against this schema definition.</w:t>
      </w:r>
    </w:p>
    <w:p w14:paraId="5813126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gramStart"/>
      <w:r w:rsidRPr="007E205F">
        <w:rPr>
          <w:rFonts w:ascii="Courier" w:hAnsi="Courier"/>
          <w:sz w:val="24"/>
          <w:szCs w:val="24"/>
        </w:rPr>
        <w:t>?xml</w:t>
      </w:r>
      <w:proofErr w:type="gramEnd"/>
      <w:r w:rsidRPr="007E205F">
        <w:rPr>
          <w:rFonts w:ascii="Courier" w:hAnsi="Courier"/>
          <w:sz w:val="24"/>
          <w:szCs w:val="24"/>
        </w:rPr>
        <w:t xml:space="preserve"> version="1.0" encoding="UTF-8"?&gt;</w:t>
      </w:r>
    </w:p>
    <w:p w14:paraId="6EB6544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gramStart"/>
      <w:r w:rsidRPr="007E205F">
        <w:rPr>
          <w:rFonts w:ascii="Courier" w:hAnsi="Courier"/>
          <w:sz w:val="24"/>
          <w:szCs w:val="24"/>
        </w:rPr>
        <w:t>!-</w:t>
      </w:r>
      <w:proofErr w:type="gramEnd"/>
      <w:r w:rsidRPr="007E205F">
        <w:rPr>
          <w:rFonts w:ascii="Courier" w:hAnsi="Courier"/>
          <w:sz w:val="24"/>
          <w:szCs w:val="24"/>
        </w:rPr>
        <w:t>- Copyright 2009 The MITRE Corporation</w:t>
      </w:r>
    </w:p>
    <w:p w14:paraId="63CC3DF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2D716D6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Licensed under the Apache License, Version 2.0 (the "License");</w:t>
      </w:r>
    </w:p>
    <w:p w14:paraId="737F690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you</w:t>
      </w:r>
      <w:proofErr w:type="gramEnd"/>
      <w:r w:rsidRPr="007E205F">
        <w:rPr>
          <w:rFonts w:ascii="Courier" w:hAnsi="Courier"/>
          <w:sz w:val="24"/>
          <w:szCs w:val="24"/>
        </w:rPr>
        <w:t xml:space="preserve"> may not use this file except in compliance with the License.</w:t>
      </w:r>
    </w:p>
    <w:p w14:paraId="79EE06F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You may obtain a copy of the License at</w:t>
      </w:r>
    </w:p>
    <w:p w14:paraId="3B8F0E1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7A1BB39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http://www.apache.org/licenses/LICENSE-2.0</w:t>
      </w:r>
    </w:p>
    <w:p w14:paraId="13C6572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3B0ACAE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Unless required by applicable law or agreed to in writing, software</w:t>
      </w:r>
    </w:p>
    <w:p w14:paraId="28163E2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distributed</w:t>
      </w:r>
      <w:proofErr w:type="gramEnd"/>
      <w:r w:rsidRPr="007E205F">
        <w:rPr>
          <w:rFonts w:ascii="Courier" w:hAnsi="Courier"/>
          <w:sz w:val="24"/>
          <w:szCs w:val="24"/>
        </w:rPr>
        <w:t xml:space="preserve"> under the License is distributed on an "AS IS" BASIS,</w:t>
      </w:r>
    </w:p>
    <w:p w14:paraId="785A65C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WITHOUT WARRANTIES OR CONDITIONS </w:t>
      </w:r>
      <w:proofErr w:type="gramStart"/>
      <w:r w:rsidRPr="007E205F">
        <w:rPr>
          <w:rFonts w:ascii="Courier" w:hAnsi="Courier"/>
          <w:sz w:val="24"/>
          <w:szCs w:val="24"/>
        </w:rPr>
        <w:t>OF</w:t>
      </w:r>
      <w:proofErr w:type="gramEnd"/>
      <w:r w:rsidRPr="007E205F">
        <w:rPr>
          <w:rFonts w:ascii="Courier" w:hAnsi="Courier"/>
          <w:sz w:val="24"/>
          <w:szCs w:val="24"/>
        </w:rPr>
        <w:t xml:space="preserve"> ANY KIND, either express or implied.</w:t>
      </w:r>
    </w:p>
    <w:p w14:paraId="3EFEA14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See the License for the specific language governing permissions and</w:t>
      </w:r>
    </w:p>
    <w:p w14:paraId="497E573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limitations</w:t>
      </w:r>
      <w:proofErr w:type="gramEnd"/>
      <w:r w:rsidRPr="007E205F">
        <w:rPr>
          <w:rFonts w:ascii="Courier" w:hAnsi="Courier"/>
          <w:sz w:val="24"/>
          <w:szCs w:val="24"/>
        </w:rPr>
        <w:t xml:space="preserve"> under the License. --&gt;</w:t>
      </w:r>
    </w:p>
    <w:p w14:paraId="0EE5CAAE" w14:textId="471F6BF9"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spellStart"/>
      <w:proofErr w:type="gramStart"/>
      <w:r w:rsidRPr="007E205F">
        <w:rPr>
          <w:rFonts w:ascii="Courier" w:hAnsi="Courier"/>
          <w:sz w:val="24"/>
          <w:szCs w:val="24"/>
        </w:rPr>
        <w:t>xs:schema</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xmlns:xs</w:t>
      </w:r>
      <w:proofErr w:type="spellEnd"/>
      <w:r w:rsidRPr="007E205F">
        <w:rPr>
          <w:rFonts w:ascii="Courier" w:hAnsi="Courier"/>
          <w:sz w:val="24"/>
          <w:szCs w:val="24"/>
        </w:rPr>
        <w:t xml:space="preserve">="http://www.w3.org/2001/XMLSchema" </w:t>
      </w:r>
      <w:proofErr w:type="spellStart"/>
      <w:r w:rsidRPr="007E205F">
        <w:rPr>
          <w:rFonts w:ascii="Courier" w:hAnsi="Courier"/>
          <w:sz w:val="24"/>
          <w:szCs w:val="24"/>
        </w:rPr>
        <w:t>xmlns:hd-md</w:t>
      </w:r>
      <w:proofErr w:type="spellEnd"/>
      <w:r w:rsidRPr="007E205F">
        <w:rPr>
          <w:rFonts w:ascii="Courier" w:hAnsi="Courier"/>
          <w:sz w:val="24"/>
          <w:szCs w:val="24"/>
        </w:rPr>
        <w:t>="http://</w:t>
      </w:r>
      <w:ins w:id="55" w:author="Gerald Beuchelt" w:date="2011-07-20T10:30:00Z">
        <w:r w:rsidR="008F4696" w:rsidRPr="008F4696">
          <w:rPr>
            <w:rFonts w:ascii="Courier" w:hAnsi="Courier" w:cs="Helvetica"/>
            <w:sz w:val="24"/>
            <w:szCs w:val="24"/>
          </w:rPr>
          <w:t>www.hl7.org/schemas/hdata</w:t>
        </w:r>
      </w:ins>
      <w:del w:id="56" w:author="Gerald Beuchelt" w:date="2011-07-20T10:30:00Z">
        <w:r w:rsidRPr="007E205F" w:rsidDel="008F4696">
          <w:rPr>
            <w:rFonts w:ascii="Courier" w:hAnsi="Courier"/>
            <w:sz w:val="24"/>
            <w:szCs w:val="24"/>
          </w:rPr>
          <w:delText>projecthdata.org/hdata/schemas</w:delText>
        </w:r>
      </w:del>
      <w:r w:rsidRPr="007E205F">
        <w:rPr>
          <w:rFonts w:ascii="Courier" w:hAnsi="Courier"/>
          <w:sz w:val="24"/>
          <w:szCs w:val="24"/>
        </w:rPr>
        <w:t xml:space="preserve">/2009/11/metadata" </w:t>
      </w:r>
      <w:proofErr w:type="spellStart"/>
      <w:r w:rsidRPr="007E205F">
        <w:rPr>
          <w:rFonts w:ascii="Courier" w:hAnsi="Courier"/>
          <w:sz w:val="24"/>
          <w:szCs w:val="24"/>
        </w:rPr>
        <w:t>xmlns:ds</w:t>
      </w:r>
      <w:proofErr w:type="spellEnd"/>
      <w:r w:rsidRPr="007E205F">
        <w:rPr>
          <w:rFonts w:ascii="Courier" w:hAnsi="Courier"/>
          <w:sz w:val="24"/>
          <w:szCs w:val="24"/>
        </w:rPr>
        <w:t xml:space="preserve">="http://www.w3.org/2000/09/xmldsig#" </w:t>
      </w:r>
      <w:proofErr w:type="spellStart"/>
      <w:r w:rsidRPr="007E205F">
        <w:rPr>
          <w:rFonts w:ascii="Courier" w:hAnsi="Courier"/>
          <w:sz w:val="24"/>
          <w:szCs w:val="24"/>
        </w:rPr>
        <w:t>elementFormDefault</w:t>
      </w:r>
      <w:proofErr w:type="spellEnd"/>
      <w:r w:rsidRPr="007E205F">
        <w:rPr>
          <w:rFonts w:ascii="Courier" w:hAnsi="Courier"/>
          <w:sz w:val="24"/>
          <w:szCs w:val="24"/>
        </w:rPr>
        <w:t>="qualified" targetNamespace="http://</w:t>
      </w:r>
      <w:ins w:id="57" w:author="Gerald Beuchelt" w:date="2011-07-20T10:30:00Z">
        <w:r w:rsidR="008F4696" w:rsidRPr="008F4696">
          <w:rPr>
            <w:rFonts w:ascii="Courier" w:hAnsi="Courier" w:cs="Helvetica"/>
            <w:sz w:val="24"/>
            <w:szCs w:val="24"/>
          </w:rPr>
          <w:t>www.hl7.org/schemas/hdata</w:t>
        </w:r>
      </w:ins>
      <w:del w:id="58" w:author="Gerald Beuchelt" w:date="2011-07-20T10:30:00Z">
        <w:r w:rsidRPr="007E205F" w:rsidDel="008F4696">
          <w:rPr>
            <w:rFonts w:ascii="Courier" w:hAnsi="Courier"/>
            <w:sz w:val="24"/>
            <w:szCs w:val="24"/>
          </w:rPr>
          <w:delText>projecthdata.org/hdata/schemas</w:delText>
        </w:r>
      </w:del>
      <w:r w:rsidRPr="007E205F">
        <w:rPr>
          <w:rFonts w:ascii="Courier" w:hAnsi="Courier"/>
          <w:sz w:val="24"/>
          <w:szCs w:val="24"/>
        </w:rPr>
        <w:t>/2009/11/metadata"&gt;</w:t>
      </w:r>
    </w:p>
    <w:p w14:paraId="209D30E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xs:import</w:t>
      </w:r>
      <w:proofErr w:type="spellEnd"/>
      <w:proofErr w:type="gramEnd"/>
      <w:r w:rsidRPr="007E205F">
        <w:rPr>
          <w:rFonts w:ascii="Courier" w:hAnsi="Courier"/>
          <w:sz w:val="24"/>
          <w:szCs w:val="24"/>
        </w:rPr>
        <w:t xml:space="preserve"> namespace="http://www.w3.org/2000/09/xmldsig#" schemaLocation="http://www.w3.org/TR/2008/REC-xmldsig-core-20080610/xmldsig-core-schema.xsd"/&gt;</w:t>
      </w:r>
    </w:p>
    <w:p w14:paraId="496AEB6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DocumentMetaData</w:t>
      </w:r>
      <w:proofErr w:type="spellEnd"/>
      <w:r w:rsidRPr="007E205F">
        <w:rPr>
          <w:rFonts w:ascii="Courier" w:hAnsi="Courier"/>
          <w:sz w:val="24"/>
          <w:szCs w:val="24"/>
        </w:rPr>
        <w:t>"&gt;</w:t>
      </w:r>
    </w:p>
    <w:p w14:paraId="25D4EF0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74E2FD5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431DE0F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spellStart"/>
      <w:r w:rsidRPr="007E205F">
        <w:rPr>
          <w:rFonts w:ascii="Courier" w:hAnsi="Courier"/>
          <w:sz w:val="24"/>
          <w:szCs w:val="24"/>
        </w:rPr>
        <w:t>DocumentMetaData</w:t>
      </w:r>
      <w:proofErr w:type="spellEnd"/>
      <w:r w:rsidRPr="007E205F">
        <w:rPr>
          <w:rFonts w:ascii="Courier" w:hAnsi="Courier"/>
          <w:sz w:val="24"/>
          <w:szCs w:val="24"/>
        </w:rPr>
        <w:t xml:space="preserve"> is the top-level element for the hData </w:t>
      </w:r>
      <w:proofErr w:type="gramStart"/>
      <w:r w:rsidRPr="007E205F">
        <w:rPr>
          <w:rFonts w:ascii="Courier" w:hAnsi="Courier"/>
          <w:sz w:val="24"/>
          <w:szCs w:val="24"/>
        </w:rPr>
        <w:t>meta</w:t>
      </w:r>
      <w:proofErr w:type="gramEnd"/>
      <w:r w:rsidRPr="007E205F">
        <w:rPr>
          <w:rFonts w:ascii="Courier" w:hAnsi="Courier"/>
          <w:sz w:val="24"/>
          <w:szCs w:val="24"/>
        </w:rPr>
        <w:t xml:space="preserve"> data specification. It is </w:t>
      </w:r>
    </w:p>
    <w:p w14:paraId="6C4C9FB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embedded</w:t>
      </w:r>
      <w:proofErr w:type="gramEnd"/>
      <w:r w:rsidRPr="007E205F">
        <w:rPr>
          <w:rFonts w:ascii="Courier" w:hAnsi="Courier"/>
          <w:sz w:val="24"/>
          <w:szCs w:val="24"/>
        </w:rPr>
        <w:t xml:space="preserve"> with every Atom 1.0 Content node.  </w:t>
      </w:r>
    </w:p>
    <w:p w14:paraId="5298724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3D658B4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7B9CE91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4DA6664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03AE8CA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"&gt;</w:t>
      </w:r>
    </w:p>
    <w:p w14:paraId="5A57D5B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76AE938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225EE89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holds the pedigree information for the Section Document. </w:t>
      </w:r>
    </w:p>
    <w:p w14:paraId="2E0E434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74379A6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42BA10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68CCB51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DocumentId</w:t>
      </w:r>
      <w:proofErr w:type="spellEnd"/>
      <w:r w:rsidRPr="007E205F">
        <w:rPr>
          <w:rFonts w:ascii="Courier" w:hAnsi="Courier"/>
          <w:sz w:val="24"/>
          <w:szCs w:val="24"/>
        </w:rPr>
        <w:t>"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104C651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5DCED12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623A04E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holds an identifier for the Section Document. It MUST be unique over any given </w:t>
      </w:r>
    </w:p>
    <w:p w14:paraId="66DA0B6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Section feed. </w:t>
      </w:r>
    </w:p>
    <w:p w14:paraId="55F5065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3401758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707674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3213074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name="Title"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1F0C31B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31DC5FB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6E51FE8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holds the title of the Section Document.</w:t>
      </w:r>
    </w:p>
    <w:p w14:paraId="5A9F2AB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7373B1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0CE30EE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7DBF0E6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LinkedDocuments</w:t>
      </w:r>
      <w:proofErr w:type="spellEnd"/>
      <w:r w:rsidRPr="007E205F">
        <w:rPr>
          <w:rFonts w:ascii="Courier" w:hAnsi="Courier"/>
          <w:sz w:val="24"/>
          <w:szCs w:val="24"/>
        </w:rPr>
        <w:t>"&gt;</w:t>
      </w:r>
    </w:p>
    <w:p w14:paraId="2597790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3F09E63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79D1B76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holds a list of URI links to documents that are related to this</w:t>
      </w:r>
    </w:p>
    <w:p w14:paraId="7D76BC9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Section Document. Use depends on the semantics of the Section Document Type. </w:t>
      </w:r>
    </w:p>
    <w:p w14:paraId="4F2CFD2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BF8084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5632A9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0866D58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6C1A659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="unbounded" name="Link" type="</w:t>
      </w:r>
      <w:proofErr w:type="spellStart"/>
      <w:r w:rsidRPr="007E205F">
        <w:rPr>
          <w:rFonts w:ascii="Courier" w:hAnsi="Courier"/>
          <w:sz w:val="24"/>
          <w:szCs w:val="24"/>
        </w:rPr>
        <w:t>hd-md:LinkInfo</w:t>
      </w:r>
      <w:proofErr w:type="spellEnd"/>
      <w:r w:rsidRPr="007E205F">
        <w:rPr>
          <w:rFonts w:ascii="Courier" w:hAnsi="Courier"/>
          <w:sz w:val="24"/>
          <w:szCs w:val="24"/>
        </w:rPr>
        <w:t>"/&gt;</w:t>
      </w:r>
    </w:p>
    <w:p w14:paraId="4BB96CD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239133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1462FCE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348C550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RecordDate</w:t>
      </w:r>
      <w:proofErr w:type="spellEnd"/>
      <w:r w:rsidRPr="007E205F">
        <w:rPr>
          <w:rFonts w:ascii="Courier" w:hAnsi="Courier"/>
          <w:sz w:val="24"/>
          <w:szCs w:val="24"/>
        </w:rPr>
        <w:t>"&gt;</w:t>
      </w:r>
    </w:p>
    <w:p w14:paraId="06A6A8B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2A4212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2D99458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node holds the information about Document creation and modification. </w:t>
      </w:r>
    </w:p>
    <w:p w14:paraId="6C0D8D9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5EFD6DC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B699E2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5DE4E16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30A754A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CreatedDateTime</w:t>
      </w:r>
      <w:proofErr w:type="spellEnd"/>
      <w:r w:rsidRPr="007E205F">
        <w:rPr>
          <w:rFonts w:ascii="Courier" w:hAnsi="Courier"/>
          <w:sz w:val="24"/>
          <w:szCs w:val="24"/>
        </w:rPr>
        <w:t>" type="</w:t>
      </w:r>
      <w:proofErr w:type="spellStart"/>
      <w:r w:rsidRPr="007E205F">
        <w:rPr>
          <w:rFonts w:ascii="Courier" w:hAnsi="Courier"/>
          <w:sz w:val="24"/>
          <w:szCs w:val="24"/>
        </w:rPr>
        <w:t>xs:dateTime</w:t>
      </w:r>
      <w:proofErr w:type="spellEnd"/>
      <w:r w:rsidRPr="007E205F">
        <w:rPr>
          <w:rFonts w:ascii="Courier" w:hAnsi="Courier"/>
          <w:sz w:val="24"/>
          <w:szCs w:val="24"/>
        </w:rPr>
        <w:t>"&gt;</w:t>
      </w:r>
    </w:p>
    <w:p w14:paraId="1E68562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3BDDFD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46406A5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contains the </w:t>
      </w:r>
      <w:proofErr w:type="spellStart"/>
      <w:r w:rsidRPr="007E205F">
        <w:rPr>
          <w:rFonts w:ascii="Courier" w:hAnsi="Courier"/>
          <w:sz w:val="24"/>
          <w:szCs w:val="24"/>
        </w:rPr>
        <w:t>dateTime</w:t>
      </w:r>
      <w:proofErr w:type="spellEnd"/>
      <w:r w:rsidRPr="007E205F">
        <w:rPr>
          <w:rFonts w:ascii="Courier" w:hAnsi="Courier"/>
          <w:sz w:val="24"/>
          <w:szCs w:val="24"/>
        </w:rPr>
        <w:t xml:space="preserve"> of creation of this </w:t>
      </w:r>
      <w:proofErr w:type="spellStart"/>
      <w:r w:rsidRPr="007E205F">
        <w:rPr>
          <w:rFonts w:ascii="Courier" w:hAnsi="Courier"/>
          <w:sz w:val="24"/>
          <w:szCs w:val="24"/>
        </w:rPr>
        <w:t>documment</w:t>
      </w:r>
      <w:proofErr w:type="spellEnd"/>
      <w:r w:rsidRPr="007E205F">
        <w:rPr>
          <w:rFonts w:ascii="Courier" w:hAnsi="Courier"/>
          <w:sz w:val="24"/>
          <w:szCs w:val="24"/>
        </w:rPr>
        <w:t xml:space="preserve">. If this document is not derived (see </w:t>
      </w:r>
      <w:proofErr w:type="spellStart"/>
      <w:r w:rsidRPr="007E205F">
        <w:rPr>
          <w:rFonts w:ascii="Courier" w:hAnsi="Courier"/>
          <w:sz w:val="24"/>
          <w:szCs w:val="24"/>
        </w:rPr>
        <w:t>PedigreeInfo</w:t>
      </w:r>
      <w:proofErr w:type="spellEnd"/>
      <w:r w:rsidRPr="007E205F">
        <w:rPr>
          <w:rFonts w:ascii="Courier" w:hAnsi="Courier"/>
          <w:sz w:val="24"/>
          <w:szCs w:val="24"/>
        </w:rPr>
        <w:t>), this is the time of the creation of the original. If this document is derived from another origin, this element</w:t>
      </w:r>
      <w:r>
        <w:rPr>
          <w:rFonts w:ascii="Courier" w:hAnsi="Courier"/>
          <w:sz w:val="24"/>
          <w:szCs w:val="24"/>
        </w:rPr>
        <w:t xml:space="preserve"> </w:t>
      </w:r>
      <w:r w:rsidRPr="007E205F">
        <w:rPr>
          <w:rFonts w:ascii="Courier" w:hAnsi="Courier"/>
          <w:sz w:val="24"/>
          <w:szCs w:val="24"/>
        </w:rPr>
        <w:t xml:space="preserve">contains the date of derivation. </w:t>
      </w:r>
    </w:p>
    <w:p w14:paraId="303C201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DA6CFD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38056A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7D882B1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name="Modified"&gt;</w:t>
      </w:r>
    </w:p>
    <w:p w14:paraId="6BE8F71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35B944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4B53614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is first created when the document is changed for the first time. It contains a collection of modification dates with optional pedigree information of the modifier. </w:t>
      </w:r>
    </w:p>
    <w:p w14:paraId="58C878B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1DCC426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01D14A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36AF432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 xml:space="preserve">="1" </w:t>
      </w:r>
      <w:proofErr w:type="spellStart"/>
      <w:r w:rsidRPr="007E205F">
        <w:rPr>
          <w:rFonts w:ascii="Courier" w:hAnsi="Courier"/>
          <w:sz w:val="24"/>
          <w:szCs w:val="24"/>
        </w:rPr>
        <w:t>maxOccurs</w:t>
      </w:r>
      <w:proofErr w:type="spellEnd"/>
      <w:r w:rsidRPr="007E205F">
        <w:rPr>
          <w:rFonts w:ascii="Courier" w:hAnsi="Courier"/>
          <w:sz w:val="24"/>
          <w:szCs w:val="24"/>
        </w:rPr>
        <w:t>="unbounded"&gt;</w:t>
      </w:r>
    </w:p>
    <w:p w14:paraId="7CB1321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ModifiedDateTime</w:t>
      </w:r>
      <w:proofErr w:type="spellEnd"/>
      <w:r w:rsidRPr="007E205F">
        <w:rPr>
          <w:rFonts w:ascii="Courier" w:hAnsi="Courier"/>
          <w:sz w:val="24"/>
          <w:szCs w:val="24"/>
        </w:rPr>
        <w:t>" type="</w:t>
      </w:r>
      <w:proofErr w:type="spellStart"/>
      <w:r w:rsidRPr="007E205F">
        <w:rPr>
          <w:rFonts w:ascii="Courier" w:hAnsi="Courier"/>
          <w:sz w:val="24"/>
          <w:szCs w:val="24"/>
        </w:rPr>
        <w:t>xs:dateTime</w:t>
      </w:r>
      <w:proofErr w:type="spellEnd"/>
      <w:r w:rsidRPr="007E205F">
        <w:rPr>
          <w:rFonts w:ascii="Courier" w:hAnsi="Courier"/>
          <w:sz w:val="24"/>
          <w:szCs w:val="24"/>
        </w:rPr>
        <w:t>"&gt;</w:t>
      </w:r>
    </w:p>
    <w:p w14:paraId="34DBC29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DC629F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66460C7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record a </w:t>
      </w:r>
      <w:proofErr w:type="spellStart"/>
      <w:r w:rsidRPr="007E205F">
        <w:rPr>
          <w:rFonts w:ascii="Courier" w:hAnsi="Courier"/>
          <w:sz w:val="24"/>
          <w:szCs w:val="24"/>
        </w:rPr>
        <w:t>dateTime</w:t>
      </w:r>
      <w:proofErr w:type="spellEnd"/>
      <w:r w:rsidRPr="007E205F">
        <w:rPr>
          <w:rFonts w:ascii="Courier" w:hAnsi="Courier"/>
          <w:sz w:val="24"/>
          <w:szCs w:val="24"/>
        </w:rPr>
        <w:t xml:space="preserve"> when the document was modified. </w:t>
      </w:r>
    </w:p>
    <w:p w14:paraId="2859937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F7A17D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9F1590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1AF0B3F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"&gt;</w:t>
      </w:r>
    </w:p>
    <w:p w14:paraId="1F35B9F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B2C166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1563D61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contains the pedigree information of the modifier. </w:t>
      </w:r>
    </w:p>
    <w:p w14:paraId="321A040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B1882A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6659879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13B4029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7BD497B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25CE775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7CC62A1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59497F2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739F1FF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3A9AB7D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name="Confidentiality"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5C8BEDC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7F2CCA7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74614B9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confidentiality - details are TBD. </w:t>
      </w:r>
    </w:p>
    <w:p w14:paraId="539ED26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EF98EF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6EE1DE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47FEED8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AccessControl</w:t>
      </w:r>
      <w:proofErr w:type="spellEnd"/>
      <w:r w:rsidRPr="007E205F">
        <w:rPr>
          <w:rFonts w:ascii="Courier" w:hAnsi="Courier"/>
          <w:sz w:val="24"/>
          <w:szCs w:val="24"/>
        </w:rPr>
        <w:t>"&gt;</w:t>
      </w:r>
    </w:p>
    <w:p w14:paraId="19EB4B7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72BB75B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1C9ED02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access control - details are TBD. </w:t>
      </w:r>
    </w:p>
    <w:p w14:paraId="13A3711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03700F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92CA34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2080A05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name="Consent"&gt;</w:t>
      </w:r>
    </w:p>
    <w:p w14:paraId="01938DF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14B9C8D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365BD6D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consent - details are TBD. </w:t>
      </w:r>
    </w:p>
    <w:p w14:paraId="7C4D2A6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3760164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7C441EA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5C59AE1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77794B4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MediaType</w:t>
      </w:r>
      <w:proofErr w:type="spellEnd"/>
      <w:r w:rsidRPr="007E205F">
        <w:rPr>
          <w:rFonts w:ascii="Courier" w:hAnsi="Courier"/>
          <w:sz w:val="24"/>
          <w:szCs w:val="24"/>
        </w:rPr>
        <w:t>"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034AAEB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31DE2D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0C93768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attribute contains the media type of the document itself. If it is not present, the </w:t>
      </w:r>
    </w:p>
    <w:p w14:paraId="1037A4B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default</w:t>
      </w:r>
      <w:proofErr w:type="gramEnd"/>
      <w:r w:rsidRPr="007E205F">
        <w:rPr>
          <w:rFonts w:ascii="Courier" w:hAnsi="Courier"/>
          <w:sz w:val="24"/>
          <w:szCs w:val="24"/>
        </w:rPr>
        <w:t xml:space="preserve"> media type of the content type is assumed. </w:t>
      </w:r>
    </w:p>
    <w:p w14:paraId="41B5C6E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759BA8D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6FA9FB2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6715E5E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ContentType</w:t>
      </w:r>
      <w:proofErr w:type="spellEnd"/>
      <w:r w:rsidRPr="007E205F">
        <w:rPr>
          <w:rFonts w:ascii="Courier" w:hAnsi="Courier"/>
          <w:sz w:val="24"/>
          <w:szCs w:val="24"/>
        </w:rPr>
        <w:t>" type="</w:t>
      </w:r>
      <w:proofErr w:type="spellStart"/>
      <w:r w:rsidRPr="007E205F">
        <w:rPr>
          <w:rFonts w:ascii="Courier" w:hAnsi="Courier"/>
          <w:sz w:val="24"/>
          <w:szCs w:val="24"/>
        </w:rPr>
        <w:t>xs:anyURI</w:t>
      </w:r>
      <w:proofErr w:type="spellEnd"/>
      <w:r w:rsidRPr="007E205F">
        <w:rPr>
          <w:rFonts w:ascii="Courier" w:hAnsi="Courier"/>
          <w:sz w:val="24"/>
          <w:szCs w:val="24"/>
        </w:rPr>
        <w:t>" use="optional"&gt;</w:t>
      </w:r>
    </w:p>
    <w:p w14:paraId="4E21D92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394D89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 This attribute contains the URI for the content type of this</w:t>
      </w:r>
      <w:r>
        <w:rPr>
          <w:rFonts w:ascii="Courier" w:hAnsi="Courier"/>
          <w:sz w:val="24"/>
          <w:szCs w:val="24"/>
        </w:rPr>
        <w:t xml:space="preserve"> </w:t>
      </w:r>
      <w:r w:rsidRPr="007E205F">
        <w:rPr>
          <w:rFonts w:ascii="Courier" w:hAnsi="Courier"/>
          <w:sz w:val="24"/>
          <w:szCs w:val="24"/>
        </w:rPr>
        <w:t>document. If it is not present, the content type for the Section is implied. Note that the current hData Content Profiles assume that the content type</w:t>
      </w:r>
      <w:r>
        <w:rPr>
          <w:rFonts w:ascii="Courier" w:hAnsi="Courier"/>
          <w:sz w:val="24"/>
          <w:szCs w:val="24"/>
        </w:rPr>
        <w:t xml:space="preserve"> </w:t>
      </w:r>
      <w:r w:rsidRPr="007E205F">
        <w:rPr>
          <w:rFonts w:ascii="Courier" w:hAnsi="Courier"/>
          <w:sz w:val="24"/>
          <w:szCs w:val="24"/>
        </w:rPr>
        <w:t>for all Section Documents within a given Section is uniform.</w:t>
      </w:r>
    </w:p>
    <w:p w14:paraId="00467C9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B257A6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7D49B7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125C8C8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0388EE2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3724AAA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PedigreeInfo</w:t>
      </w:r>
      <w:proofErr w:type="spellEnd"/>
      <w:r w:rsidRPr="007E205F">
        <w:rPr>
          <w:rFonts w:ascii="Courier" w:hAnsi="Courier"/>
          <w:sz w:val="24"/>
          <w:szCs w:val="24"/>
        </w:rPr>
        <w:t>"&gt;</w:t>
      </w:r>
    </w:p>
    <w:p w14:paraId="14B39EC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9DE6D5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7516706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node contains the pedigree information. </w:t>
      </w:r>
    </w:p>
    <w:p w14:paraId="78E34DF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334388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5698DD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7D73B2D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XmlSignature</w:t>
      </w:r>
      <w:proofErr w:type="spell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="unbounded"&gt;</w:t>
      </w:r>
    </w:p>
    <w:p w14:paraId="5AA1E43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FBCC54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 This optional node contains the signature information on</w:t>
      </w:r>
    </w:p>
    <w:p w14:paraId="57EA2B6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the</w:t>
      </w:r>
      <w:proofErr w:type="gramEnd"/>
      <w:r w:rsidRPr="007E205F">
        <w:rPr>
          <w:rFonts w:ascii="Courier" w:hAnsi="Courier"/>
          <w:sz w:val="24"/>
          <w:szCs w:val="24"/>
        </w:rPr>
        <w:t xml:space="preserve"> document or this meta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D9122F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3F6DE7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40C1E77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69DA288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ref="</w:t>
      </w:r>
      <w:proofErr w:type="spellStart"/>
      <w:r w:rsidRPr="007E205F">
        <w:rPr>
          <w:rFonts w:ascii="Courier" w:hAnsi="Courier"/>
          <w:sz w:val="24"/>
          <w:szCs w:val="24"/>
        </w:rPr>
        <w:t>ds:Signature</w:t>
      </w:r>
      <w:proofErr w:type="spellEnd"/>
      <w:r w:rsidRPr="007E205F">
        <w:rPr>
          <w:rFonts w:ascii="Courier" w:hAnsi="Courier"/>
          <w:sz w:val="24"/>
          <w:szCs w:val="24"/>
        </w:rPr>
        <w:t>"&gt;</w:t>
      </w:r>
    </w:p>
    <w:p w14:paraId="7150E05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6BC2128"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 xml:space="preserve">&gt; This Signature MUST contain: </w:t>
      </w:r>
    </w:p>
    <w:p w14:paraId="3A50DF9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1. </w:t>
      </w:r>
      <w:proofErr w:type="gramStart"/>
      <w:r w:rsidRPr="007E205F">
        <w:rPr>
          <w:rFonts w:ascii="Courier" w:hAnsi="Courier"/>
          <w:sz w:val="24"/>
          <w:szCs w:val="24"/>
        </w:rPr>
        <w:t>a</w:t>
      </w:r>
      <w:proofErr w:type="gramEnd"/>
      <w:r w:rsidRPr="007E205F">
        <w:rPr>
          <w:rFonts w:ascii="Courier" w:hAnsi="Courier"/>
          <w:sz w:val="24"/>
          <w:szCs w:val="24"/>
        </w:rPr>
        <w:t xml:space="preserve"> valid Reference</w:t>
      </w:r>
      <w:r>
        <w:rPr>
          <w:rFonts w:ascii="Courier" w:hAnsi="Courier"/>
          <w:sz w:val="24"/>
          <w:szCs w:val="24"/>
        </w:rPr>
        <w:t xml:space="preserve"> </w:t>
      </w:r>
      <w:r w:rsidRPr="007E205F">
        <w:rPr>
          <w:rFonts w:ascii="Courier" w:hAnsi="Courier"/>
          <w:sz w:val="24"/>
          <w:szCs w:val="24"/>
        </w:rPr>
        <w:t xml:space="preserve">to either the metadata or the Section Document 2. </w:t>
      </w:r>
      <w:proofErr w:type="gramStart"/>
      <w:r w:rsidRPr="007E205F">
        <w:rPr>
          <w:rFonts w:ascii="Courier" w:hAnsi="Courier"/>
          <w:sz w:val="24"/>
          <w:szCs w:val="24"/>
        </w:rPr>
        <w:t>the</w:t>
      </w:r>
      <w:proofErr w:type="gramEnd"/>
      <w:r w:rsidRPr="007E205F">
        <w:rPr>
          <w:rFonts w:ascii="Courier" w:hAnsi="Courier"/>
          <w:sz w:val="24"/>
          <w:szCs w:val="24"/>
        </w:rPr>
        <w:t xml:space="preserve"> </w:t>
      </w:r>
      <w:proofErr w:type="spellStart"/>
      <w:r w:rsidRPr="007E205F">
        <w:rPr>
          <w:rFonts w:ascii="Courier" w:hAnsi="Courier"/>
          <w:sz w:val="24"/>
          <w:szCs w:val="24"/>
        </w:rPr>
        <w:t>ds:KeyInfo</w:t>
      </w:r>
      <w:proofErr w:type="spellEnd"/>
      <w:r>
        <w:rPr>
          <w:rFonts w:ascii="Courier" w:hAnsi="Courier"/>
          <w:sz w:val="24"/>
          <w:szCs w:val="24"/>
        </w:rPr>
        <w:t xml:space="preserve"> </w:t>
      </w:r>
      <w:r w:rsidRPr="007E205F">
        <w:rPr>
          <w:rFonts w:ascii="Courier" w:hAnsi="Courier"/>
          <w:sz w:val="24"/>
          <w:szCs w:val="24"/>
        </w:rPr>
        <w:t xml:space="preserve">for the signer (optional with </w:t>
      </w:r>
      <w:proofErr w:type="spellStart"/>
      <w:r w:rsidRPr="007E205F">
        <w:rPr>
          <w:rFonts w:ascii="Courier" w:hAnsi="Courier"/>
          <w:sz w:val="24"/>
          <w:szCs w:val="24"/>
        </w:rPr>
        <w:t>DSig</w:t>
      </w:r>
      <w:proofErr w:type="spellEnd"/>
      <w:r w:rsidRPr="007E205F">
        <w:rPr>
          <w:rFonts w:ascii="Courier" w:hAnsi="Courier"/>
          <w:sz w:val="24"/>
          <w:szCs w:val="24"/>
        </w:rPr>
        <w:t xml:space="preserve"> - required here)</w:t>
      </w:r>
    </w:p>
    <w:p w14:paraId="4B9D5D9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6F1C789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24B3A0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AFE247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52C8CD3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documentMethod</w:t>
      </w:r>
      <w:proofErr w:type="spellEnd"/>
      <w:r w:rsidRPr="007E205F">
        <w:rPr>
          <w:rFonts w:ascii="Courier" w:hAnsi="Courier"/>
          <w:sz w:val="24"/>
          <w:szCs w:val="24"/>
        </w:rPr>
        <w:t>"&gt;</w:t>
      </w:r>
    </w:p>
    <w:p w14:paraId="7C76238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5B3DDCB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optional attribute indicates what method was used</w:t>
      </w:r>
      <w:r>
        <w:rPr>
          <w:rFonts w:ascii="Courier" w:hAnsi="Courier"/>
          <w:sz w:val="24"/>
          <w:szCs w:val="24"/>
        </w:rPr>
        <w:t xml:space="preserve"> </w:t>
      </w:r>
      <w:r w:rsidRPr="007E205F">
        <w:rPr>
          <w:rFonts w:ascii="Courier" w:hAnsi="Courier"/>
          <w:sz w:val="24"/>
          <w:szCs w:val="24"/>
        </w:rPr>
        <w:t xml:space="preserve">to transform binary Section Document </w:t>
      </w:r>
      <w:proofErr w:type="spellStart"/>
      <w:r w:rsidRPr="007E205F">
        <w:rPr>
          <w:rFonts w:ascii="Courier" w:hAnsi="Courier"/>
          <w:sz w:val="24"/>
          <w:szCs w:val="24"/>
        </w:rPr>
        <w:t>mediatypes</w:t>
      </w:r>
      <w:proofErr w:type="spellEnd"/>
      <w:r w:rsidRPr="007E205F">
        <w:rPr>
          <w:rFonts w:ascii="Courier" w:hAnsi="Courier"/>
          <w:sz w:val="24"/>
          <w:szCs w:val="24"/>
        </w:rPr>
        <w:t xml:space="preserve"> into XML files for</w:t>
      </w:r>
      <w:r>
        <w:rPr>
          <w:rFonts w:ascii="Courier" w:hAnsi="Courier"/>
          <w:sz w:val="24"/>
          <w:szCs w:val="24"/>
        </w:rPr>
        <w:t xml:space="preserve"> </w:t>
      </w:r>
      <w:r w:rsidRPr="007E205F">
        <w:rPr>
          <w:rFonts w:ascii="Courier" w:hAnsi="Courier"/>
          <w:sz w:val="24"/>
          <w:szCs w:val="24"/>
        </w:rPr>
        <w:t xml:space="preserve">signature. Currently the only permitted methods are xml and base64. </w:t>
      </w:r>
      <w:proofErr w:type="gramStart"/>
      <w:r w:rsidRPr="007E205F">
        <w:rPr>
          <w:rFonts w:ascii="Courier" w:hAnsi="Courier"/>
          <w:sz w:val="24"/>
          <w:szCs w:val="24"/>
        </w:rPr>
        <w:t>xml</w:t>
      </w:r>
      <w:proofErr w:type="gramEnd"/>
      <w:r w:rsidRPr="007E205F">
        <w:rPr>
          <w:rFonts w:ascii="Courier" w:hAnsi="Courier"/>
          <w:sz w:val="24"/>
          <w:szCs w:val="24"/>
        </w:rPr>
        <w:t xml:space="preserve"> is the default XML signature over XML documents. </w:t>
      </w:r>
      <w:proofErr w:type="gramStart"/>
      <w:r w:rsidRPr="007E205F">
        <w:rPr>
          <w:rFonts w:ascii="Courier" w:hAnsi="Courier"/>
          <w:sz w:val="24"/>
          <w:szCs w:val="24"/>
        </w:rPr>
        <w:t>base64</w:t>
      </w:r>
      <w:proofErr w:type="gramEnd"/>
      <w:r w:rsidRPr="007E205F">
        <w:rPr>
          <w:rFonts w:ascii="Courier" w:hAnsi="Courier"/>
          <w:sz w:val="24"/>
          <w:szCs w:val="24"/>
        </w:rPr>
        <w:t xml:space="preserve"> encodes</w:t>
      </w:r>
      <w:r>
        <w:rPr>
          <w:rFonts w:ascii="Courier" w:hAnsi="Courier"/>
          <w:sz w:val="24"/>
          <w:szCs w:val="24"/>
        </w:rPr>
        <w:t xml:space="preserve"> </w:t>
      </w:r>
      <w:r w:rsidRPr="007E205F">
        <w:rPr>
          <w:rFonts w:ascii="Courier" w:hAnsi="Courier"/>
          <w:sz w:val="24"/>
          <w:szCs w:val="24"/>
        </w:rPr>
        <w:t>a data stream into an XML document. The root node it root and</w:t>
      </w:r>
      <w:r>
        <w:rPr>
          <w:rFonts w:ascii="Courier" w:hAnsi="Courier"/>
          <w:sz w:val="24"/>
          <w:szCs w:val="24"/>
        </w:rPr>
        <w:t xml:space="preserve"> </w:t>
      </w:r>
      <w:r w:rsidRPr="007E205F">
        <w:rPr>
          <w:rFonts w:ascii="Courier" w:hAnsi="Courier"/>
          <w:sz w:val="24"/>
          <w:szCs w:val="24"/>
        </w:rPr>
        <w:t>contains the BASE64 encoded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6F4A31A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0C608CB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xs:simpleType</w:t>
      </w:r>
      <w:proofErr w:type="spellEnd"/>
      <w:proofErr w:type="gramEnd"/>
      <w:r w:rsidRPr="007E205F">
        <w:rPr>
          <w:rFonts w:ascii="Courier" w:hAnsi="Courier"/>
          <w:sz w:val="24"/>
          <w:szCs w:val="24"/>
        </w:rPr>
        <w:t>&gt;</w:t>
      </w:r>
    </w:p>
    <w:p w14:paraId="6F0344C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xs:restriction</w:t>
      </w:r>
      <w:proofErr w:type="spellEnd"/>
      <w:proofErr w:type="gramEnd"/>
      <w:r w:rsidRPr="007E205F">
        <w:rPr>
          <w:rFonts w:ascii="Courier" w:hAnsi="Courier"/>
          <w:sz w:val="24"/>
          <w:szCs w:val="24"/>
        </w:rPr>
        <w:t xml:space="preserve"> base="</w:t>
      </w:r>
      <w:proofErr w:type="spellStart"/>
      <w:r w:rsidRPr="007E205F">
        <w:rPr>
          <w:rFonts w:ascii="Courier" w:hAnsi="Courier"/>
          <w:sz w:val="24"/>
          <w:szCs w:val="24"/>
        </w:rPr>
        <w:t>xs:string</w:t>
      </w:r>
      <w:proofErr w:type="spellEnd"/>
      <w:r w:rsidRPr="007E205F">
        <w:rPr>
          <w:rFonts w:ascii="Courier" w:hAnsi="Courier"/>
          <w:sz w:val="24"/>
          <w:szCs w:val="24"/>
        </w:rPr>
        <w:t>"&gt;</w:t>
      </w:r>
    </w:p>
    <w:p w14:paraId="6B72B9F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value="base64"/&gt;</w:t>
      </w:r>
    </w:p>
    <w:p w14:paraId="2B554F1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value="xml"/&gt;</w:t>
      </w:r>
    </w:p>
    <w:p w14:paraId="02C8D44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value="sha256"/&gt;</w:t>
      </w:r>
    </w:p>
    <w:p w14:paraId="6D85030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:restriction</w:t>
      </w:r>
      <w:proofErr w:type="spellEnd"/>
      <w:proofErr w:type="gramEnd"/>
      <w:r w:rsidRPr="007E205F">
        <w:rPr>
          <w:rFonts w:ascii="Courier" w:hAnsi="Courier"/>
          <w:sz w:val="24"/>
          <w:szCs w:val="24"/>
        </w:rPr>
        <w:t>&gt;</w:t>
      </w:r>
    </w:p>
    <w:p w14:paraId="22D2362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:simpleType</w:t>
      </w:r>
      <w:proofErr w:type="spellEnd"/>
      <w:proofErr w:type="gramEnd"/>
      <w:r w:rsidRPr="007E205F">
        <w:rPr>
          <w:rFonts w:ascii="Courier" w:hAnsi="Courier"/>
          <w:sz w:val="24"/>
          <w:szCs w:val="24"/>
        </w:rPr>
        <w:t>&gt;</w:t>
      </w:r>
    </w:p>
    <w:p w14:paraId="75755F3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32D3DA3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046834C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2CBE396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 xml:space="preserve">="0" </w:t>
      </w:r>
      <w:proofErr w:type="spellStart"/>
      <w:r w:rsidRPr="007E205F">
        <w:rPr>
          <w:rFonts w:ascii="Courier" w:hAnsi="Courier"/>
          <w:sz w:val="24"/>
          <w:szCs w:val="24"/>
        </w:rPr>
        <w:t>maxOccurs</w:t>
      </w:r>
      <w:proofErr w:type="spellEnd"/>
      <w:r w:rsidRPr="007E205F">
        <w:rPr>
          <w:rFonts w:ascii="Courier" w:hAnsi="Courier"/>
          <w:sz w:val="24"/>
          <w:szCs w:val="24"/>
        </w:rPr>
        <w:t>="1" name="Source"&gt;</w:t>
      </w:r>
    </w:p>
    <w:p w14:paraId="18ACB5E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34CA389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node indicates the source of this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CE9565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2EA11F0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762FC22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2137587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="0"/&gt;</w:t>
      </w:r>
    </w:p>
    <w:p w14:paraId="634A677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 xml:space="preserve">="unbounded" </w:t>
      </w:r>
      <w:proofErr w:type="spellStart"/>
      <w:r w:rsidRPr="007E205F">
        <w:rPr>
          <w:rFonts w:ascii="Courier" w:hAnsi="Courier"/>
          <w:sz w:val="24"/>
          <w:szCs w:val="24"/>
        </w:rPr>
        <w:t>minOccurs</w:t>
      </w:r>
      <w:proofErr w:type="spellEnd"/>
      <w:r w:rsidRPr="007E205F">
        <w:rPr>
          <w:rFonts w:ascii="Courier" w:hAnsi="Courier"/>
          <w:sz w:val="24"/>
          <w:szCs w:val="24"/>
        </w:rPr>
        <w:t>="0" name="Document" type="</w:t>
      </w:r>
      <w:proofErr w:type="spellStart"/>
      <w:r w:rsidRPr="007E205F">
        <w:rPr>
          <w:rFonts w:ascii="Courier" w:hAnsi="Courier"/>
          <w:sz w:val="24"/>
          <w:szCs w:val="24"/>
        </w:rPr>
        <w:t>hd-md:LinkInfo</w:t>
      </w:r>
      <w:proofErr w:type="spellEnd"/>
      <w:r w:rsidRPr="007E205F">
        <w:rPr>
          <w:rFonts w:ascii="Courier" w:hAnsi="Courier"/>
          <w:sz w:val="24"/>
          <w:szCs w:val="24"/>
        </w:rPr>
        <w:t>"/&gt;</w:t>
      </w:r>
    </w:p>
    <w:p w14:paraId="3870E31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5DC53B3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name="derived" type="</w:t>
      </w:r>
      <w:proofErr w:type="spellStart"/>
      <w:r w:rsidRPr="007E205F">
        <w:rPr>
          <w:rFonts w:ascii="Courier" w:hAnsi="Courier"/>
          <w:sz w:val="24"/>
          <w:szCs w:val="24"/>
        </w:rPr>
        <w:t>xs:boolean</w:t>
      </w:r>
      <w:proofErr w:type="spellEnd"/>
      <w:r w:rsidRPr="007E205F">
        <w:rPr>
          <w:rFonts w:ascii="Courier" w:hAnsi="Courier"/>
          <w:sz w:val="24"/>
          <w:szCs w:val="24"/>
        </w:rPr>
        <w:t>"&gt;</w:t>
      </w:r>
    </w:p>
    <w:p w14:paraId="727E17A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A5E5DF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&gt;If the data is derived (i.e. copied or compiled from other sources) this attribute MUST be set to true.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148007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0247658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080E7C4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35347460" w14:textId="77777777" w:rsidR="00996BA2" w:rsidRDefault="00B3619C"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ins w:id="59" w:author="Gerald Beuchelt" w:date="2011-07-20T10:49:00Z"/>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51DAB088" w14:textId="06B1CD3B" w:rsidR="00996BA2" w:rsidRPr="00996BA2" w:rsidRDefault="00996BA2"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ins w:id="60" w:author="Gerald Beuchelt" w:date="2011-07-20T10:49:00Z"/>
          <w:rFonts w:ascii="Courier" w:hAnsi="Courier"/>
          <w:sz w:val="24"/>
          <w:szCs w:val="24"/>
        </w:rPr>
      </w:pPr>
      <w:ins w:id="61" w:author="Gerald Beuchelt" w:date="2011-07-20T10:49:00Z">
        <w:r>
          <w:rPr>
            <w:rFonts w:ascii="Courier" w:hAnsi="Courier"/>
            <w:sz w:val="24"/>
            <w:szCs w:val="24"/>
          </w:rPr>
          <w:t xml:space="preserve">      </w:t>
        </w:r>
        <w:r w:rsidRPr="00996BA2">
          <w:rPr>
            <w:rFonts w:ascii="Courier" w:hAnsi="Courier"/>
            <w:sz w:val="24"/>
            <w:szCs w:val="24"/>
          </w:rPr>
          <w:t>&lt;</w:t>
        </w:r>
        <w:proofErr w:type="spellStart"/>
        <w:proofErr w:type="gramStart"/>
        <w:r w:rsidRPr="00996BA2">
          <w:rPr>
            <w:rFonts w:ascii="Courier" w:hAnsi="Courier"/>
            <w:sz w:val="24"/>
            <w:szCs w:val="24"/>
          </w:rPr>
          <w:t>xs:element</w:t>
        </w:r>
        <w:proofErr w:type="spellEnd"/>
        <w:proofErr w:type="gramEnd"/>
        <w:r w:rsidRPr="00996BA2">
          <w:rPr>
            <w:rFonts w:ascii="Courier" w:hAnsi="Courier"/>
            <w:sz w:val="24"/>
            <w:szCs w:val="24"/>
          </w:rPr>
          <w:t xml:space="preserve"> name="Author"&gt;</w:t>
        </w:r>
      </w:ins>
    </w:p>
    <w:p w14:paraId="4DB337D5" w14:textId="6E1B075B" w:rsidR="00996BA2" w:rsidRPr="00996BA2" w:rsidRDefault="00996BA2"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ins w:id="62" w:author="Gerald Beuchelt" w:date="2011-07-20T10:49:00Z"/>
          <w:rFonts w:ascii="Courier" w:hAnsi="Courier"/>
          <w:sz w:val="24"/>
          <w:szCs w:val="24"/>
        </w:rPr>
      </w:pPr>
      <w:ins w:id="63" w:author="Gerald Beuchelt" w:date="2011-07-20T10:49:00Z">
        <w:r w:rsidRPr="00996BA2">
          <w:rPr>
            <w:rFonts w:ascii="Courier" w:hAnsi="Courier"/>
            <w:sz w:val="24"/>
            <w:szCs w:val="24"/>
          </w:rPr>
          <w:t xml:space="preserve">    </w:t>
        </w:r>
        <w:r>
          <w:rPr>
            <w:rFonts w:ascii="Courier" w:hAnsi="Courier"/>
            <w:sz w:val="24"/>
            <w:szCs w:val="24"/>
          </w:rPr>
          <w:t xml:space="preserve">    </w:t>
        </w:r>
        <w:r w:rsidRPr="00996BA2">
          <w:rPr>
            <w:rFonts w:ascii="Courier" w:hAnsi="Courier"/>
            <w:sz w:val="24"/>
            <w:szCs w:val="24"/>
          </w:rPr>
          <w:t>&lt;</w:t>
        </w:r>
        <w:proofErr w:type="spellStart"/>
        <w:proofErr w:type="gramStart"/>
        <w:r w:rsidRPr="00996BA2">
          <w:rPr>
            <w:rFonts w:ascii="Courier" w:hAnsi="Courier"/>
            <w:sz w:val="24"/>
            <w:szCs w:val="24"/>
          </w:rPr>
          <w:t>xs:complexType</w:t>
        </w:r>
        <w:proofErr w:type="spellEnd"/>
        <w:proofErr w:type="gramEnd"/>
        <w:r w:rsidRPr="00996BA2">
          <w:rPr>
            <w:rFonts w:ascii="Courier" w:hAnsi="Courier"/>
            <w:sz w:val="24"/>
            <w:szCs w:val="24"/>
          </w:rPr>
          <w:t xml:space="preserve"> mixed="true"&gt;</w:t>
        </w:r>
      </w:ins>
    </w:p>
    <w:p w14:paraId="6F71CBD4" w14:textId="5629BD5B" w:rsidR="00996BA2" w:rsidRPr="00996BA2" w:rsidRDefault="00996BA2"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ins w:id="64" w:author="Gerald Beuchelt" w:date="2011-07-20T10:49:00Z"/>
          <w:rFonts w:ascii="Courier" w:hAnsi="Courier"/>
          <w:sz w:val="24"/>
          <w:szCs w:val="24"/>
        </w:rPr>
      </w:pPr>
      <w:ins w:id="65" w:author="Gerald Beuchelt" w:date="2011-07-20T10:49:00Z">
        <w:r w:rsidRPr="00996BA2">
          <w:rPr>
            <w:rFonts w:ascii="Courier" w:hAnsi="Courier"/>
            <w:sz w:val="24"/>
            <w:szCs w:val="24"/>
          </w:rPr>
          <w:t xml:space="preserve">      </w:t>
        </w:r>
        <w:r>
          <w:rPr>
            <w:rFonts w:ascii="Courier" w:hAnsi="Courier"/>
            <w:sz w:val="24"/>
            <w:szCs w:val="24"/>
          </w:rPr>
          <w:t xml:space="preserve">    </w:t>
        </w:r>
        <w:r w:rsidRPr="00996BA2">
          <w:rPr>
            <w:rFonts w:ascii="Courier" w:hAnsi="Courier"/>
            <w:sz w:val="24"/>
            <w:szCs w:val="24"/>
          </w:rPr>
          <w:t>&lt;</w:t>
        </w:r>
        <w:proofErr w:type="spellStart"/>
        <w:proofErr w:type="gramStart"/>
        <w:r w:rsidRPr="00996BA2">
          <w:rPr>
            <w:rFonts w:ascii="Courier" w:hAnsi="Courier"/>
            <w:sz w:val="24"/>
            <w:szCs w:val="24"/>
          </w:rPr>
          <w:t>xs:attribute</w:t>
        </w:r>
        <w:proofErr w:type="spellEnd"/>
        <w:proofErr w:type="gramEnd"/>
        <w:r w:rsidRPr="00996BA2">
          <w:rPr>
            <w:rFonts w:ascii="Courier" w:hAnsi="Courier"/>
            <w:sz w:val="24"/>
            <w:szCs w:val="24"/>
          </w:rPr>
          <w:t xml:space="preserve"> name="role" use="required" type="</w:t>
        </w:r>
        <w:proofErr w:type="spellStart"/>
        <w:r w:rsidRPr="00996BA2">
          <w:rPr>
            <w:rFonts w:ascii="Courier" w:hAnsi="Courier"/>
            <w:sz w:val="24"/>
            <w:szCs w:val="24"/>
          </w:rPr>
          <w:t>xs:</w:t>
        </w:r>
      </w:ins>
      <w:ins w:id="66" w:author="Gerald Beuchelt" w:date="2011-07-20T10:50:00Z">
        <w:r>
          <w:rPr>
            <w:rFonts w:ascii="Courier" w:hAnsi="Courier"/>
            <w:sz w:val="24"/>
            <w:szCs w:val="24"/>
          </w:rPr>
          <w:t>string</w:t>
        </w:r>
      </w:ins>
      <w:proofErr w:type="spellEnd"/>
      <w:ins w:id="67" w:author="Gerald Beuchelt" w:date="2011-07-20T10:49:00Z">
        <w:r w:rsidRPr="00996BA2">
          <w:rPr>
            <w:rFonts w:ascii="Courier" w:hAnsi="Courier"/>
            <w:sz w:val="24"/>
            <w:szCs w:val="24"/>
          </w:rPr>
          <w:t>"/&gt;</w:t>
        </w:r>
      </w:ins>
    </w:p>
    <w:p w14:paraId="7BA581F7" w14:textId="036BAACA" w:rsidR="00996BA2" w:rsidRPr="00996BA2" w:rsidRDefault="00996BA2"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ins w:id="68" w:author="Gerald Beuchelt" w:date="2011-07-20T10:49:00Z"/>
          <w:rFonts w:ascii="Courier" w:hAnsi="Courier"/>
          <w:sz w:val="24"/>
          <w:szCs w:val="24"/>
        </w:rPr>
      </w:pPr>
      <w:ins w:id="69" w:author="Gerald Beuchelt" w:date="2011-07-20T10:49:00Z">
        <w:r w:rsidRPr="00996BA2">
          <w:rPr>
            <w:rFonts w:ascii="Courier" w:hAnsi="Courier"/>
            <w:sz w:val="24"/>
            <w:szCs w:val="24"/>
          </w:rPr>
          <w:t xml:space="preserve">    </w:t>
        </w:r>
        <w:r>
          <w:rPr>
            <w:rFonts w:ascii="Courier" w:hAnsi="Courier"/>
            <w:sz w:val="24"/>
            <w:szCs w:val="24"/>
          </w:rPr>
          <w:t xml:space="preserve">    </w:t>
        </w:r>
        <w:r w:rsidRPr="00996BA2">
          <w:rPr>
            <w:rFonts w:ascii="Courier" w:hAnsi="Courier"/>
            <w:sz w:val="24"/>
            <w:szCs w:val="24"/>
          </w:rPr>
          <w:t>&lt;/</w:t>
        </w:r>
        <w:proofErr w:type="spellStart"/>
        <w:r w:rsidRPr="00996BA2">
          <w:rPr>
            <w:rFonts w:ascii="Courier" w:hAnsi="Courier"/>
            <w:sz w:val="24"/>
            <w:szCs w:val="24"/>
          </w:rPr>
          <w:t>xs</w:t>
        </w:r>
        <w:proofErr w:type="gramStart"/>
        <w:r w:rsidRPr="00996BA2">
          <w:rPr>
            <w:rFonts w:ascii="Courier" w:hAnsi="Courier"/>
            <w:sz w:val="24"/>
            <w:szCs w:val="24"/>
          </w:rPr>
          <w:t>:complexType</w:t>
        </w:r>
        <w:proofErr w:type="spellEnd"/>
        <w:proofErr w:type="gramEnd"/>
        <w:r w:rsidRPr="00996BA2">
          <w:rPr>
            <w:rFonts w:ascii="Courier" w:hAnsi="Courier"/>
            <w:sz w:val="24"/>
            <w:szCs w:val="24"/>
          </w:rPr>
          <w:t>&gt;</w:t>
        </w:r>
      </w:ins>
    </w:p>
    <w:p w14:paraId="2EC37FC6" w14:textId="5D7BF1E5" w:rsidR="00B3619C" w:rsidRPr="007E205F" w:rsidDel="00996BA2" w:rsidRDefault="00996BA2"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del w:id="70" w:author="Gerald Beuchelt" w:date="2011-07-20T10:49:00Z"/>
          <w:rFonts w:ascii="Courier" w:hAnsi="Courier"/>
          <w:sz w:val="24"/>
          <w:szCs w:val="24"/>
        </w:rPr>
        <w:pPrChange w:id="71" w:author="Gerald Beuchelt" w:date="2011-07-20T10:49:00Z">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pPrChange>
      </w:pPr>
      <w:ins w:id="72" w:author="Gerald Beuchelt" w:date="2011-07-20T10:49:00Z">
        <w:r w:rsidRPr="00996BA2">
          <w:rPr>
            <w:rFonts w:ascii="Courier" w:hAnsi="Courier"/>
            <w:sz w:val="24"/>
            <w:szCs w:val="24"/>
          </w:rPr>
          <w:t xml:space="preserve">  </w:t>
        </w:r>
      </w:ins>
    </w:p>
    <w:p w14:paraId="1D09ABAF" w14:textId="316B411B" w:rsidR="00B3619C" w:rsidRPr="007E205F" w:rsidDel="00996BA2" w:rsidRDefault="00B3619C"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del w:id="73" w:author="Gerald Beuchelt" w:date="2011-07-20T10:49:00Z"/>
          <w:rFonts w:ascii="Courier" w:hAnsi="Courier"/>
          <w:sz w:val="24"/>
          <w:szCs w:val="24"/>
        </w:rPr>
        <w:pPrChange w:id="74" w:author="Gerald Beuchelt" w:date="2011-07-20T10:49:00Z">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pPrChange>
      </w:pPr>
      <w:del w:id="75" w:author="Gerald Beuchelt" w:date="2011-07-20T10:49:00Z">
        <w:r w:rsidRPr="007E205F" w:rsidDel="00996BA2">
          <w:rPr>
            <w:rFonts w:ascii="Courier" w:hAnsi="Courier"/>
            <w:sz w:val="24"/>
            <w:szCs w:val="24"/>
          </w:rPr>
          <w:delText xml:space="preserve">      &lt;xs:element minOccurs="0" name="Author" type="xs:string"&gt;</w:delText>
        </w:r>
      </w:del>
    </w:p>
    <w:p w14:paraId="170C1E39" w14:textId="7AAD790E" w:rsidR="00B3619C" w:rsidRPr="007E205F" w:rsidRDefault="00B3619C" w:rsidP="00996BA2">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del w:id="76" w:author="Gerald Beuchelt" w:date="2011-07-20T10:49:00Z">
        <w:r w:rsidRPr="007E205F" w:rsidDel="00996BA2">
          <w:rPr>
            <w:rFonts w:ascii="Courier" w:hAnsi="Courier"/>
            <w:sz w:val="24"/>
            <w:szCs w:val="24"/>
          </w:rPr>
          <w:delText xml:space="preserve">  </w:delText>
        </w:r>
      </w:del>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6F0310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&gt;The identifier of the creators of this document. For derived documents, this is the author. Note that this identifier can identify machines as well as humans.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795EA9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D5498F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517DF35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name="Organization"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67EDD4E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A0DA2D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element identifies the organization.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682E0FA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A1ADD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3A1C03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6F588CB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331A6CC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LinkInfo</w:t>
      </w:r>
      <w:proofErr w:type="spellEnd"/>
      <w:r w:rsidRPr="007E205F">
        <w:rPr>
          <w:rFonts w:ascii="Courier" w:hAnsi="Courier"/>
          <w:sz w:val="24"/>
          <w:szCs w:val="24"/>
        </w:rPr>
        <w:t>"&gt;</w:t>
      </w:r>
    </w:p>
    <w:p w14:paraId="17CB8ED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7732CC2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name="Target" type="</w:t>
      </w:r>
      <w:proofErr w:type="spellStart"/>
      <w:r w:rsidRPr="007E205F">
        <w:rPr>
          <w:rFonts w:ascii="Courier" w:hAnsi="Courier"/>
          <w:sz w:val="24"/>
          <w:szCs w:val="24"/>
        </w:rPr>
        <w:t>xs:anyURI</w:t>
      </w:r>
      <w:proofErr w:type="spellEnd"/>
      <w:r w:rsidRPr="007E205F">
        <w:rPr>
          <w:rFonts w:ascii="Courier" w:hAnsi="Courier"/>
          <w:sz w:val="24"/>
          <w:szCs w:val="24"/>
        </w:rPr>
        <w:t>"/&gt;</w:t>
      </w:r>
    </w:p>
    <w:p w14:paraId="72CFDBE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xs:any</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 xml:space="preserve">="unbounded" </w:t>
      </w:r>
      <w:proofErr w:type="spellStart"/>
      <w:r w:rsidRPr="007E205F">
        <w:rPr>
          <w:rFonts w:ascii="Courier" w:hAnsi="Courier"/>
          <w:sz w:val="24"/>
          <w:szCs w:val="24"/>
        </w:rPr>
        <w:t>minOccurs</w:t>
      </w:r>
      <w:proofErr w:type="spellEnd"/>
      <w:r w:rsidRPr="007E205F">
        <w:rPr>
          <w:rFonts w:ascii="Courier" w:hAnsi="Courier"/>
          <w:sz w:val="24"/>
          <w:szCs w:val="24"/>
        </w:rPr>
        <w:t>="0"/&gt;</w:t>
      </w:r>
    </w:p>
    <w:p w14:paraId="2B33E2A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008A909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5ED895C3"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spellStart"/>
      <w:r w:rsidRPr="007E205F">
        <w:rPr>
          <w:rFonts w:ascii="Courier" w:hAnsi="Courier"/>
          <w:sz w:val="24"/>
          <w:szCs w:val="24"/>
        </w:rPr>
        <w:t>xs</w:t>
      </w:r>
      <w:proofErr w:type="gramStart"/>
      <w:r w:rsidRPr="007E205F">
        <w:rPr>
          <w:rFonts w:ascii="Courier" w:hAnsi="Courier"/>
          <w:sz w:val="24"/>
          <w:szCs w:val="24"/>
        </w:rPr>
        <w:t>:schema</w:t>
      </w:r>
      <w:proofErr w:type="spellEnd"/>
      <w:proofErr w:type="gramEnd"/>
      <w:r w:rsidRPr="007E205F">
        <w:rPr>
          <w:rFonts w:ascii="Courier" w:hAnsi="Courier"/>
          <w:sz w:val="24"/>
          <w:szCs w:val="24"/>
        </w:rPr>
        <w:t>&gt;</w:t>
      </w:r>
    </w:p>
    <w:p w14:paraId="35F6558C" w14:textId="77777777" w:rsidR="003304F3" w:rsidRDefault="003E23B5">
      <w:pPr>
        <w:pStyle w:val="Heading1"/>
      </w:pPr>
      <w:r>
        <w:br w:type="page"/>
      </w:r>
      <w:proofErr w:type="gramStart"/>
      <w:r w:rsidR="00ED4BB4">
        <w:t>hData</w:t>
      </w:r>
      <w:proofErr w:type="gramEnd"/>
      <w:r w:rsidR="00ED4BB4">
        <w:t xml:space="preserve"> Record </w:t>
      </w:r>
      <w:r>
        <w:t>Example (Non-Normative)</w:t>
      </w:r>
    </w:p>
    <w:p w14:paraId="463CBCE4" w14:textId="77777777" w:rsidR="009C43BB" w:rsidRDefault="00ED4BB4" w:rsidP="003304F3">
      <w:r>
        <w:t xml:space="preserve">This section outlines a simple hData Record that contains HL7 Continuity of </w:t>
      </w:r>
      <w:proofErr w:type="gramStart"/>
      <w:r>
        <w:t>Care  Documents</w:t>
      </w:r>
      <w:proofErr w:type="gramEnd"/>
      <w:r>
        <w:t xml:space="preserve"> (CCD), simplified documents containing information about allergies, medications, and vital signs, and radiology imagery. </w:t>
      </w:r>
      <w:r w:rsidR="00224EDA">
        <w:t xml:space="preserve">The following figure illustrates the high-level structure of the example record. </w:t>
      </w:r>
    </w:p>
    <w:p w14:paraId="23275949" w14:textId="77777777" w:rsidR="003304F3" w:rsidRDefault="00224EDA" w:rsidP="003304F3">
      <w:r>
        <w:rPr>
          <w:rFonts w:ascii="Courier" w:hAnsi="Courier"/>
          <w:noProof/>
          <w:sz w:val="24"/>
          <w:szCs w:val="24"/>
          <w:lang w:bidi="ar-SA"/>
        </w:rPr>
        <w:drawing>
          <wp:inline distT="0" distB="0" distL="0" distR="0" wp14:anchorId="31AA2E20" wp14:editId="68B85445">
            <wp:extent cx="6091555" cy="7088956"/>
            <wp:effectExtent l="0" t="0" r="444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2872" cy="7090489"/>
                    </a:xfrm>
                    <a:prstGeom prst="rect">
                      <a:avLst/>
                    </a:prstGeom>
                    <a:noFill/>
                    <a:ln>
                      <a:noFill/>
                    </a:ln>
                  </pic:spPr>
                </pic:pic>
              </a:graphicData>
            </a:graphic>
          </wp:inline>
        </w:drawing>
      </w:r>
      <w:r w:rsidRPr="00224EDA" w:rsidDel="009C43BB">
        <w:t xml:space="preserve"> </w:t>
      </w:r>
    </w:p>
    <w:p w14:paraId="379912EC" w14:textId="77777777" w:rsidR="00E43358" w:rsidRDefault="00224EDA" w:rsidP="003304F3">
      <w:r>
        <w:t xml:space="preserve">Note that the HRF specification does not dictate how the information making up the Section Documents is stored. For example, the CCD documents in this example can be populated from the same underlying data source as the simplified documents. </w:t>
      </w:r>
    </w:p>
    <w:p w14:paraId="0677B391" w14:textId="77777777" w:rsidR="00E43358" w:rsidRDefault="00E43358" w:rsidP="003304F3">
      <w:r>
        <w:t xml:space="preserve">The following subsections describe each of the hData Record components. </w:t>
      </w:r>
    </w:p>
    <w:p w14:paraId="39306E42" w14:textId="77777777" w:rsidR="00E43358" w:rsidRDefault="00E43358" w:rsidP="004F32BB">
      <w:pPr>
        <w:pStyle w:val="Heading2"/>
      </w:pPr>
      <w:proofErr w:type="gramStart"/>
      <w:r>
        <w:t>root.xml</w:t>
      </w:r>
      <w:proofErr w:type="gramEnd"/>
      <w:r>
        <w:t xml:space="preserve"> Document</w:t>
      </w:r>
    </w:p>
    <w:p w14:paraId="1202B6BE" w14:textId="77777777" w:rsidR="003304F3" w:rsidRDefault="003E23B5" w:rsidP="003304F3">
      <w:r w:rsidRPr="0099055D">
        <w:t>The contents of the hData Record are described within the root.xml document</w:t>
      </w:r>
      <w:r w:rsidR="00E43358">
        <w:t xml:space="preserve"> (see section </w:t>
      </w:r>
      <w:r w:rsidR="00E43358">
        <w:fldChar w:fldCharType="begin"/>
      </w:r>
      <w:r w:rsidR="00E43358">
        <w:instrText xml:space="preserve"> REF _Ref237418570 \r \h </w:instrText>
      </w:r>
      <w:r w:rsidR="00E43358">
        <w:fldChar w:fldCharType="separate"/>
      </w:r>
      <w:r w:rsidR="00E43358">
        <w:t>2.2</w:t>
      </w:r>
      <w:r w:rsidR="00E43358">
        <w:fldChar w:fldCharType="end"/>
      </w:r>
      <w:r w:rsidR="00E43358">
        <w:t>)</w:t>
      </w:r>
      <w:r w:rsidRPr="0099055D">
        <w:t xml:space="preserve">. </w:t>
      </w:r>
      <w:r w:rsidR="00E43358">
        <w:t>For the hData record outlined above, the root.xml document looks like this</w:t>
      </w:r>
      <w:r w:rsidRPr="0099055D">
        <w:t>:</w:t>
      </w:r>
    </w:p>
    <w:p w14:paraId="0D29458F"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035E2AB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&lt;root </w:t>
      </w:r>
      <w:proofErr w:type="spellStart"/>
      <w:r w:rsidRPr="004F32BB">
        <w:rPr>
          <w:rFonts w:ascii="Courier New" w:hAnsi="Courier New" w:cs="Courier New"/>
        </w:rPr>
        <w:t>xmlns:xsi</w:t>
      </w:r>
      <w:proofErr w:type="spellEnd"/>
      <w:r w:rsidRPr="004F32BB">
        <w:rPr>
          <w:rFonts w:ascii="Courier New" w:hAnsi="Courier New" w:cs="Courier New"/>
        </w:rPr>
        <w:t>="http://www.w3.org/2001/XMLSchema-instance"</w:t>
      </w:r>
    </w:p>
    <w:p w14:paraId="4E993E97"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r w:rsidRPr="004F32BB">
        <w:rPr>
          <w:rFonts w:ascii="Courier New" w:hAnsi="Courier New" w:cs="Courier New"/>
        </w:rPr>
        <w:t>xmlns</w:t>
      </w:r>
      <w:proofErr w:type="spellEnd"/>
      <w:r w:rsidRPr="004F32BB">
        <w:rPr>
          <w:rFonts w:ascii="Courier New" w:hAnsi="Courier New" w:cs="Courier New"/>
        </w:rPr>
        <w:t>="http://projecthdata.org/hdata/schemas/2009/06/core"&gt;</w:t>
      </w:r>
    </w:p>
    <w:p w14:paraId="680302B7"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00B8725C">
        <w:rPr>
          <w:rFonts w:ascii="Courier New" w:hAnsi="Courier New" w:cs="Courier New"/>
        </w:rPr>
        <w:t>i</w:t>
      </w:r>
      <w:r w:rsidRPr="004F32BB">
        <w:rPr>
          <w:rFonts w:ascii="Courier New" w:hAnsi="Courier New" w:cs="Courier New"/>
        </w:rPr>
        <w:t>d</w:t>
      </w:r>
      <w:proofErr w:type="gramEnd"/>
      <w:r w:rsidRPr="004F32BB">
        <w:rPr>
          <w:rFonts w:ascii="Courier New" w:hAnsi="Courier New" w:cs="Courier New"/>
        </w:rPr>
        <w:t>&gt;125123124312&lt;/</w:t>
      </w:r>
      <w:r w:rsidR="00B8725C">
        <w:rPr>
          <w:rFonts w:ascii="Courier New" w:hAnsi="Courier New" w:cs="Courier New"/>
        </w:rPr>
        <w:t>i</w:t>
      </w:r>
      <w:r w:rsidRPr="004F32BB">
        <w:rPr>
          <w:rFonts w:ascii="Courier New" w:hAnsi="Courier New" w:cs="Courier New"/>
        </w:rPr>
        <w:t>d&gt;</w:t>
      </w:r>
    </w:p>
    <w:p w14:paraId="568C1AD8"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version</w:t>
      </w:r>
      <w:proofErr w:type="gramEnd"/>
      <w:r w:rsidRPr="004F32BB">
        <w:rPr>
          <w:rFonts w:ascii="Courier New" w:hAnsi="Courier New" w:cs="Courier New"/>
        </w:rPr>
        <w:t>&gt;1&lt;/version&gt;</w:t>
      </w:r>
    </w:p>
    <w:p w14:paraId="57EEADA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created</w:t>
      </w:r>
      <w:proofErr w:type="gramEnd"/>
      <w:r w:rsidRPr="004F32BB">
        <w:rPr>
          <w:rFonts w:ascii="Courier New" w:hAnsi="Courier New" w:cs="Courier New"/>
        </w:rPr>
        <w:t>&gt;2010-02-09T15:01:35-5:00&lt;/created&gt;</w:t>
      </w:r>
    </w:p>
    <w:p w14:paraId="7A89C48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lastModified</w:t>
      </w:r>
      <w:proofErr w:type="spellEnd"/>
      <w:proofErr w:type="gramEnd"/>
      <w:r w:rsidRPr="004F32BB">
        <w:rPr>
          <w:rFonts w:ascii="Courier New" w:hAnsi="Courier New" w:cs="Courier New"/>
        </w:rPr>
        <w:t>&gt;2010-02-09T19:35:44-5:00&lt;/</w:t>
      </w:r>
      <w:proofErr w:type="spellStart"/>
      <w:r w:rsidRPr="004F32BB">
        <w:rPr>
          <w:rFonts w:ascii="Courier New" w:hAnsi="Courier New" w:cs="Courier New"/>
        </w:rPr>
        <w:t>lastModified</w:t>
      </w:r>
      <w:proofErr w:type="spellEnd"/>
      <w:r w:rsidRPr="004F32BB">
        <w:rPr>
          <w:rFonts w:ascii="Courier New" w:hAnsi="Courier New" w:cs="Courier New"/>
        </w:rPr>
        <w:t>&gt;</w:t>
      </w:r>
    </w:p>
    <w:p w14:paraId="124634F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extensions</w:t>
      </w:r>
      <w:proofErr w:type="gramEnd"/>
      <w:r w:rsidRPr="004F32BB">
        <w:rPr>
          <w:rFonts w:ascii="Courier New" w:hAnsi="Courier New" w:cs="Courier New"/>
        </w:rPr>
        <w:t>&gt;</w:t>
      </w:r>
    </w:p>
    <w:p w14:paraId="2A6B606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 xml:space="preserve">="1" </w:t>
      </w:r>
    </w:p>
    <w:p w14:paraId="745EBD8A"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="application/hl7-sda+xml"&gt;</w:t>
      </w:r>
    </w:p>
    <w:p w14:paraId="719A3AB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http://hl7.org/v3/cda-r2/ccd</w:t>
      </w:r>
    </w:p>
    <w:p w14:paraId="44CB416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44987B1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="2"</w:t>
      </w:r>
    </w:p>
    <w:p w14:paraId="28B7BC9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w:t>
      </w:r>
      <w:proofErr w:type="spellStart"/>
      <w:r w:rsidRPr="004F32BB">
        <w:rPr>
          <w:rFonts w:ascii="Courier New" w:hAnsi="Courier New" w:cs="Courier New"/>
        </w:rPr>
        <w:t>dicom</w:t>
      </w:r>
      <w:proofErr w:type="spellEnd"/>
      <w:r w:rsidRPr="004F32BB">
        <w:rPr>
          <w:rFonts w:ascii="Courier New" w:hAnsi="Courier New" w:cs="Courier New"/>
        </w:rPr>
        <w:t>"&gt;</w:t>
      </w:r>
    </w:p>
    <w:p w14:paraId="2BCA910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http://picturealliance.example.com/x-ray/2011/05</w:t>
      </w:r>
    </w:p>
    <w:p w14:paraId="152B48F0"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3899CEE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="3"</w:t>
      </w:r>
    </w:p>
    <w:p w14:paraId="7FA3DBE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4C37C7D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http://hl7.org/hdata/2012/01/allergies</w:t>
      </w:r>
    </w:p>
    <w:p w14:paraId="12F97ED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088480E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="4"</w:t>
      </w:r>
    </w:p>
    <w:p w14:paraId="5E522CF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11938355"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http://hl7.org/hdata/2012/01/medications</w:t>
      </w:r>
    </w:p>
    <w:p w14:paraId="6321FC90"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29E3125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="5"</w:t>
      </w:r>
    </w:p>
    <w:p w14:paraId="0743F21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54AA5B2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http://hl7.org/hdata/2012/01/vitalsigns</w:t>
      </w:r>
    </w:p>
    <w:p w14:paraId="2678C7D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0297F5BA"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1ABA99E5"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urn:empty</w:t>
      </w:r>
      <w:proofErr w:type="spellEnd"/>
      <w:proofErr w:type="gramEnd"/>
    </w:p>
    <w:p w14:paraId="03AE97F3"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5C0800C5"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&lt;/extensions&gt;</w:t>
      </w:r>
    </w:p>
    <w:p w14:paraId="3A1267F3"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sections</w:t>
      </w:r>
      <w:proofErr w:type="gramEnd"/>
      <w:r w:rsidRPr="004F32BB">
        <w:rPr>
          <w:rFonts w:ascii="Courier New" w:hAnsi="Courier New" w:cs="Courier New"/>
        </w:rPr>
        <w:t xml:space="preserve">&gt;      </w:t>
      </w:r>
    </w:p>
    <w:p w14:paraId="6F2A9BB5"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path="org.hl7.ccd" </w:t>
      </w:r>
      <w:proofErr w:type="spellStart"/>
      <w:r w:rsidRPr="004F32BB">
        <w:rPr>
          <w:rFonts w:ascii="Courier New" w:hAnsi="Courier New" w:cs="Courier New"/>
        </w:rPr>
        <w:t>extensionId</w:t>
      </w:r>
      <w:proofErr w:type="spellEnd"/>
      <w:r w:rsidRPr="004F32BB">
        <w:rPr>
          <w:rFonts w:ascii="Courier New" w:hAnsi="Courier New" w:cs="Courier New"/>
        </w:rPr>
        <w:t>="1" /&gt;</w:t>
      </w:r>
    </w:p>
    <w:p w14:paraId="50A4651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p>
    <w:p w14:paraId="4DC60FD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w:t>
      </w:r>
      <w:proofErr w:type="spellStart"/>
      <w:r w:rsidRPr="004F32BB">
        <w:rPr>
          <w:rFonts w:ascii="Courier New" w:hAnsi="Courier New" w:cs="Courier New"/>
        </w:rPr>
        <w:t>com.provider.xray</w:t>
      </w:r>
      <w:proofErr w:type="spell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 /&gt;</w:t>
      </w:r>
    </w:p>
    <w:p w14:paraId="4259D28A"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path="org.hl7.simplified"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0AEEDD8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path="allergies" </w:t>
      </w:r>
      <w:proofErr w:type="spellStart"/>
      <w:r w:rsidRPr="004F32BB">
        <w:rPr>
          <w:rFonts w:ascii="Courier New" w:hAnsi="Courier New" w:cs="Courier New"/>
        </w:rPr>
        <w:t>extensionId</w:t>
      </w:r>
      <w:proofErr w:type="spellEnd"/>
      <w:r w:rsidRPr="004F32BB">
        <w:rPr>
          <w:rFonts w:ascii="Courier New" w:hAnsi="Courier New" w:cs="Courier New"/>
        </w:rPr>
        <w:t>="3" /&gt;</w:t>
      </w:r>
    </w:p>
    <w:p w14:paraId="08B4BB37"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path="medications" </w:t>
      </w:r>
      <w:proofErr w:type="spellStart"/>
      <w:r w:rsidRPr="004F32BB">
        <w:rPr>
          <w:rFonts w:ascii="Courier New" w:hAnsi="Courier New" w:cs="Courier New"/>
        </w:rPr>
        <w:t>extensionId</w:t>
      </w:r>
      <w:proofErr w:type="spellEnd"/>
      <w:r w:rsidRPr="004F32BB">
        <w:rPr>
          <w:rFonts w:ascii="Courier New" w:hAnsi="Courier New" w:cs="Courier New"/>
        </w:rPr>
        <w:t>="4" /&gt;</w:t>
      </w:r>
    </w:p>
    <w:p w14:paraId="187EF18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 path="vital signs" </w:t>
      </w:r>
      <w:proofErr w:type="spellStart"/>
      <w:r w:rsidRPr="004F32BB">
        <w:rPr>
          <w:rFonts w:ascii="Courier New" w:hAnsi="Courier New" w:cs="Courier New"/>
        </w:rPr>
        <w:t>extensionId</w:t>
      </w:r>
      <w:proofErr w:type="spellEnd"/>
      <w:r w:rsidRPr="004F32BB">
        <w:rPr>
          <w:rFonts w:ascii="Courier New" w:hAnsi="Courier New" w:cs="Courier New"/>
        </w:rPr>
        <w:t>="5" /&gt;</w:t>
      </w:r>
    </w:p>
    <w:p w14:paraId="59051CB0"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&lt;/section&gt;</w:t>
      </w:r>
    </w:p>
    <w:p w14:paraId="342A78CF"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&lt;/sections&gt;</w:t>
      </w:r>
    </w:p>
    <w:p w14:paraId="5C69741D" w14:textId="77777777" w:rsidR="003304F3"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sz w:val="24"/>
          <w:szCs w:val="24"/>
        </w:rPr>
        <w:t>&lt;/root&gt;</w:t>
      </w:r>
    </w:p>
    <w:p w14:paraId="54987159" w14:textId="77777777" w:rsidR="001C5FC9" w:rsidRDefault="001C5FC9" w:rsidP="003304F3"/>
    <w:p w14:paraId="774143FD" w14:textId="77777777" w:rsidR="003304F3" w:rsidRDefault="003E23B5" w:rsidP="003304F3">
      <w:r>
        <w:t>This root document contains some basic metadata about itself: an identifier, the version of the hData Record Format that it conforms to, as well as its created and modified date.</w:t>
      </w:r>
    </w:p>
    <w:p w14:paraId="1DDA26E4" w14:textId="77777777" w:rsidR="003304F3" w:rsidRDefault="00295ED1" w:rsidP="003304F3">
      <w:r>
        <w:t xml:space="preserve">The root document also contains a list of extensions. </w:t>
      </w:r>
      <w:r w:rsidR="003E23B5">
        <w:t xml:space="preserve">Extensions identify the </w:t>
      </w:r>
      <w:r>
        <w:t xml:space="preserve">format </w:t>
      </w:r>
      <w:r w:rsidR="003E23B5">
        <w:t>of section</w:t>
      </w:r>
      <w:r>
        <w:t xml:space="preserve"> documents</w:t>
      </w:r>
      <w:r w:rsidR="003E23B5">
        <w:t xml:space="preserve">. </w:t>
      </w:r>
      <w:r w:rsidR="00433D25">
        <w:t xml:space="preserve">As such, they are the HL7 RLUS semantic signifiers for the Section Documents. </w:t>
      </w:r>
      <w:r w:rsidR="003E23B5">
        <w:t>The record format only requires that a globally unique string is used to identify an extension. It is recommended, but not necessary, that the string be a URL where information can be found about the extension. Note that the use of URLs with the domain part of the author guarantees global uniqueness. If the extension is describing XML documents, it is again recommended that the URL resolve to a</w:t>
      </w:r>
      <w:r w:rsidR="00433D25">
        <w:t xml:space="preserve"> RDDL document that provide a machine-resolvable link to the XML</w:t>
      </w:r>
      <w:r w:rsidR="003E23B5">
        <w:t xml:space="preserve"> Schema for the documents that this extension is describing. For non-XML content, a description of the content type (such as e.g. DICOM documentation) should be provided at the URL used for identifying the extension.</w:t>
      </w:r>
      <w:r w:rsidR="00433D25" w:rsidDel="00433D25">
        <w:t xml:space="preserve"> </w:t>
      </w:r>
    </w:p>
    <w:p w14:paraId="5512B48C" w14:textId="77777777" w:rsidR="00B8725C" w:rsidRDefault="00433D25" w:rsidP="003304F3">
      <w:r>
        <w:t xml:space="preserve">The sections identify their default content by referencing the </w:t>
      </w:r>
      <w:proofErr w:type="spellStart"/>
      <w:r>
        <w:t>extensionId</w:t>
      </w:r>
      <w:proofErr w:type="spellEnd"/>
      <w:r>
        <w:t xml:space="preserve"> attributes of the extension nodes. They also contain the path segment that is used to construct the full path to the section. </w:t>
      </w:r>
      <w:r w:rsidR="005F0EF8">
        <w:t>It should be noted that</w:t>
      </w:r>
      <w:r w:rsidR="003E23B5">
        <w:t xml:space="preserve"> sections can be nested. In this </w:t>
      </w:r>
      <w:r w:rsidR="00295ED1">
        <w:t>example, the</w:t>
      </w:r>
      <w:r w:rsidR="003E23B5">
        <w:t xml:space="preserve"> results folder</w:t>
      </w:r>
      <w:r w:rsidR="00295ED1">
        <w:t xml:space="preserve"> contains </w:t>
      </w:r>
      <w:r w:rsidR="005F0EF8">
        <w:t>an empty folder (org.hl7.simplified) that cannot contain documents since its extension is “</w:t>
      </w:r>
      <w:proofErr w:type="spellStart"/>
      <w:r w:rsidR="005F0EF8">
        <w:t>urn</w:t>
      </w:r>
      <w:proofErr w:type="gramStart"/>
      <w:r w:rsidR="005F0EF8">
        <w:t>:empty</w:t>
      </w:r>
      <w:proofErr w:type="spellEnd"/>
      <w:proofErr w:type="gramEnd"/>
      <w:r w:rsidR="005F0EF8">
        <w:t>”</w:t>
      </w:r>
      <w:r w:rsidR="003E23B5">
        <w:t xml:space="preserve">. </w:t>
      </w:r>
      <w:r w:rsidR="00295ED1">
        <w:t>However, i</w:t>
      </w:r>
      <w:r w:rsidR="003E23B5">
        <w:t>t will still have an Atom feed which will provide links to the nested sections.</w:t>
      </w:r>
    </w:p>
    <w:p w14:paraId="49A52FC8" w14:textId="77777777" w:rsidR="00B8725C" w:rsidRDefault="00B8725C" w:rsidP="004F32BB">
      <w:pPr>
        <w:pStyle w:val="Heading2"/>
      </w:pPr>
      <w:r>
        <w:t>Section Document Metadata</w:t>
      </w:r>
    </w:p>
    <w:p w14:paraId="6126EC16" w14:textId="77777777" w:rsidR="00B8725C" w:rsidRDefault="00B8725C">
      <w:r>
        <w:t xml:space="preserve">The metadata for Section Document is provided at the Section level through an Atom 1.0 feed (see section </w:t>
      </w:r>
      <w:r>
        <w:fldChar w:fldCharType="begin"/>
      </w:r>
      <w:r>
        <w:instrText xml:space="preserve"> REF _Ref165025749 \r \h </w:instrText>
      </w:r>
      <w:r>
        <w:fldChar w:fldCharType="separate"/>
      </w:r>
      <w:r>
        <w:t>2.6</w:t>
      </w:r>
      <w:r>
        <w:fldChar w:fldCharType="end"/>
      </w:r>
      <w:r>
        <w:t xml:space="preserve">). Below is a sample feed for the /org.hl7.simplified/allergies Section. Other sections will have very similar </w:t>
      </w:r>
      <w:proofErr w:type="gramStart"/>
      <w:r>
        <w:t>feeds, that</w:t>
      </w:r>
      <w:proofErr w:type="gramEnd"/>
      <w:r>
        <w:t xml:space="preserve"> describe containe</w:t>
      </w:r>
      <w:r w:rsidR="00F9145B">
        <w:t>d Section Documents and nested S</w:t>
      </w:r>
      <w:r>
        <w:t>ections</w:t>
      </w:r>
      <w:r w:rsidR="00F9145B">
        <w:t xml:space="preserve">. </w:t>
      </w:r>
    </w:p>
    <w:p w14:paraId="2D3BFF6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71C2E6F7"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&lt;feed </w:t>
      </w:r>
      <w:proofErr w:type="spellStart"/>
      <w:r w:rsidRPr="004F32BB">
        <w:rPr>
          <w:rFonts w:ascii="Courier New" w:hAnsi="Courier New" w:cs="Courier New"/>
        </w:rPr>
        <w:t>xmlns</w:t>
      </w:r>
      <w:proofErr w:type="spellEnd"/>
      <w:r w:rsidRPr="004F32BB">
        <w:rPr>
          <w:rFonts w:ascii="Courier New" w:hAnsi="Courier New" w:cs="Courier New"/>
        </w:rPr>
        <w:t xml:space="preserve">="http://www.w3.org/2005/Atom" </w:t>
      </w:r>
    </w:p>
    <w:p w14:paraId="5D2380EC"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xmlns:hrf-md="http://projecthdata.org/hdata/schemas/2009/11/metadata"&gt;</w:t>
      </w:r>
    </w:p>
    <w:p w14:paraId="3615CCD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&lt;title&gt;/org.hl7.simplified/allergies&lt;/title&gt;</w:t>
      </w:r>
    </w:p>
    <w:p w14:paraId="7D60AF58"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&lt;link href="http://example.org/patient1234/org.hl7.simplified/allergies/" </w:t>
      </w:r>
    </w:p>
    <w:p w14:paraId="0133AF3F"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proofErr w:type="spellStart"/>
      <w:proofErr w:type="gramStart"/>
      <w:r w:rsidRPr="004F32BB">
        <w:rPr>
          <w:rFonts w:ascii="Courier New" w:hAnsi="Courier New" w:cs="Courier New"/>
        </w:rPr>
        <w:t>rel</w:t>
      </w:r>
      <w:proofErr w:type="spellEnd"/>
      <w:proofErr w:type="gramEnd"/>
      <w:r w:rsidRPr="004F32BB">
        <w:rPr>
          <w:rFonts w:ascii="Courier New" w:hAnsi="Courier New" w:cs="Courier New"/>
        </w:rPr>
        <w:t>="self" /&gt;</w:t>
      </w:r>
    </w:p>
    <w:p w14:paraId="36D6A322"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&gt;2011-12-13T18:30:02Z&lt;/updated&gt;</w:t>
      </w:r>
    </w:p>
    <w:p w14:paraId="633D1F6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entry</w:t>
      </w:r>
      <w:proofErr w:type="gramEnd"/>
      <w:r w:rsidRPr="004F32BB">
        <w:rPr>
          <w:rFonts w:ascii="Courier New" w:hAnsi="Courier New" w:cs="Courier New"/>
        </w:rPr>
        <w:t>&gt;</w:t>
      </w:r>
    </w:p>
    <w:p w14:paraId="3AE98AE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id</w:t>
      </w:r>
      <w:proofErr w:type="gramEnd"/>
      <w:r w:rsidRPr="004F32BB">
        <w:rPr>
          <w:rFonts w:ascii="Courier New" w:hAnsi="Courier New" w:cs="Courier New"/>
        </w:rPr>
        <w:t>&gt;allergy1.xml&lt;/id&gt;</w:t>
      </w:r>
    </w:p>
    <w:p w14:paraId="2C81ADE2"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&lt;link href="http://example.org/patient1234/org.hl7.simplified/allergies/allergy1.xml" type="application/xml"/&gt;</w:t>
      </w:r>
    </w:p>
    <w:p w14:paraId="05F8904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&gt;2011-12-13T18:30:02Z&lt;/updated&gt;</w:t>
      </w:r>
    </w:p>
    <w:p w14:paraId="2BC36063" w14:textId="1A521EB5"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77" w:author="Gerald Beuchelt" w:date="2011-07-20T10:51:00Z">
        <w:r w:rsidRPr="004F32BB" w:rsidDel="00996BA2">
          <w:rPr>
            <w:rFonts w:ascii="Courier New" w:hAnsi="Courier New" w:cs="Courier New"/>
          </w:rPr>
          <w:delText>&lt;content&gt;</w:delText>
        </w:r>
      </w:del>
    </w:p>
    <w:p w14:paraId="01558E16"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78"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-md:DocumentMetaData</w:t>
      </w:r>
      <w:proofErr w:type="spellEnd"/>
      <w:r w:rsidRPr="004F32BB">
        <w:rPr>
          <w:rFonts w:ascii="Courier New" w:hAnsi="Courier New" w:cs="Courier New"/>
        </w:rPr>
        <w:t>&gt;</w:t>
      </w:r>
    </w:p>
    <w:p w14:paraId="4A38867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del w:id="79"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-md:DocumentId</w:t>
      </w:r>
      <w:proofErr w:type="spellEnd"/>
      <w:r w:rsidRPr="004F32BB">
        <w:rPr>
          <w:rFonts w:ascii="Courier New" w:hAnsi="Courier New" w:cs="Courier New"/>
        </w:rPr>
        <w:t>&gt;allergy1.xml&lt;/</w:t>
      </w:r>
      <w:proofErr w:type="spellStart"/>
      <w:r w:rsidRPr="004F32BB">
        <w:rPr>
          <w:rFonts w:ascii="Courier New" w:hAnsi="Courier New" w:cs="Courier New"/>
        </w:rPr>
        <w:t>hrf-md:DocumentId</w:t>
      </w:r>
      <w:proofErr w:type="spellEnd"/>
      <w:r w:rsidRPr="004F32BB">
        <w:rPr>
          <w:rFonts w:ascii="Courier New" w:hAnsi="Courier New" w:cs="Courier New"/>
        </w:rPr>
        <w:t>&gt;</w:t>
      </w:r>
    </w:p>
    <w:p w14:paraId="758C082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0"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-md:RecordDate</w:t>
      </w:r>
      <w:proofErr w:type="spellEnd"/>
      <w:r w:rsidRPr="004F32BB">
        <w:rPr>
          <w:rFonts w:ascii="Courier New" w:hAnsi="Courier New" w:cs="Courier New"/>
        </w:rPr>
        <w:t>&gt;</w:t>
      </w:r>
    </w:p>
    <w:p w14:paraId="1820D16D"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1"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-md:CreateDateTime</w:t>
      </w:r>
      <w:proofErr w:type="spellEnd"/>
      <w:r w:rsidRPr="004F32BB">
        <w:rPr>
          <w:rFonts w:ascii="Courier New" w:hAnsi="Courier New" w:cs="Courier New"/>
        </w:rPr>
        <w:t>&gt;</w:t>
      </w:r>
    </w:p>
    <w:p w14:paraId="3E0F0AC1"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82" w:author="Gerald Beuchelt" w:date="2011-07-20T10:51: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2009-10-10T09</w:t>
      </w:r>
      <w:proofErr w:type="gramStart"/>
      <w:r w:rsidRPr="004F32BB">
        <w:rPr>
          <w:rFonts w:ascii="Courier New" w:hAnsi="Courier New" w:cs="Courier New"/>
        </w:rPr>
        <w:t>:21:55Z</w:t>
      </w:r>
      <w:proofErr w:type="gramEnd"/>
    </w:p>
    <w:p w14:paraId="621C64E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83" w:author="Gerald Beuchelt" w:date="2011-07-20T10:51: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:CreatedDateTime</w:t>
      </w:r>
      <w:proofErr w:type="spellEnd"/>
      <w:proofErr w:type="gramEnd"/>
      <w:r w:rsidRPr="004F32BB">
        <w:rPr>
          <w:rFonts w:ascii="Courier New" w:hAnsi="Courier New" w:cs="Courier New"/>
        </w:rPr>
        <w:t>&gt;</w:t>
      </w:r>
    </w:p>
    <w:p w14:paraId="7656F29D"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4"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-md:Modified</w:t>
      </w:r>
      <w:proofErr w:type="spellEnd"/>
      <w:r w:rsidRPr="004F32BB">
        <w:rPr>
          <w:rFonts w:ascii="Courier New" w:hAnsi="Courier New" w:cs="Courier New"/>
        </w:rPr>
        <w:t>&gt;</w:t>
      </w:r>
    </w:p>
    <w:p w14:paraId="00A659F0"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5"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-md:ModifiedDateTime</w:t>
      </w:r>
      <w:proofErr w:type="spellEnd"/>
      <w:r w:rsidRPr="004F32BB">
        <w:rPr>
          <w:rFonts w:ascii="Courier New" w:hAnsi="Courier New" w:cs="Courier New"/>
        </w:rPr>
        <w:t>&gt;</w:t>
      </w:r>
    </w:p>
    <w:p w14:paraId="08D50B0E"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86" w:author="Gerald Beuchelt" w:date="2011-07-20T10:51: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2011-12-13T18</w:t>
      </w:r>
      <w:proofErr w:type="gramStart"/>
      <w:r w:rsidRPr="004F32BB">
        <w:rPr>
          <w:rFonts w:ascii="Courier New" w:hAnsi="Courier New" w:cs="Courier New"/>
        </w:rPr>
        <w:t>:30:02Z</w:t>
      </w:r>
      <w:proofErr w:type="gramEnd"/>
    </w:p>
    <w:p w14:paraId="7015DAC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del w:id="87" w:author="Gerald Beuchelt" w:date="2011-07-20T10:51: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:ModifiedDateTime</w:t>
      </w:r>
      <w:proofErr w:type="spellEnd"/>
      <w:proofErr w:type="gramEnd"/>
      <w:r w:rsidRPr="004F32BB">
        <w:rPr>
          <w:rFonts w:ascii="Courier New" w:hAnsi="Courier New" w:cs="Courier New"/>
        </w:rPr>
        <w:t>&gt;</w:t>
      </w:r>
    </w:p>
    <w:p w14:paraId="1176B63C"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8"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:Modified</w:t>
      </w:r>
      <w:proofErr w:type="spellEnd"/>
      <w:proofErr w:type="gramEnd"/>
      <w:r w:rsidRPr="004F32BB">
        <w:rPr>
          <w:rFonts w:ascii="Courier New" w:hAnsi="Courier New" w:cs="Courier New"/>
        </w:rPr>
        <w:t>&gt;</w:t>
      </w:r>
    </w:p>
    <w:p w14:paraId="1239E50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89" w:author="Gerald Beuchelt" w:date="2011-07-20T10:51: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:RecordDate</w:t>
      </w:r>
      <w:proofErr w:type="spellEnd"/>
      <w:proofErr w:type="gramEnd"/>
      <w:r w:rsidRPr="004F32BB">
        <w:rPr>
          <w:rFonts w:ascii="Courier New" w:hAnsi="Courier New" w:cs="Courier New"/>
        </w:rPr>
        <w:t>&gt;</w:t>
      </w:r>
    </w:p>
    <w:p w14:paraId="52131C99"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0"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-md:LinkedDocuments</w:t>
      </w:r>
      <w:proofErr w:type="spellEnd"/>
      <w:r w:rsidRPr="004F32BB">
        <w:rPr>
          <w:rFonts w:ascii="Courier New" w:hAnsi="Courier New" w:cs="Courier New"/>
        </w:rPr>
        <w:t>&gt;</w:t>
      </w:r>
    </w:p>
    <w:p w14:paraId="423CED2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1"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-md:LinkInfo</w:t>
      </w:r>
      <w:proofErr w:type="spellEnd"/>
      <w:r w:rsidRPr="004F32BB">
        <w:rPr>
          <w:rFonts w:ascii="Courier New" w:hAnsi="Courier New" w:cs="Courier New"/>
        </w:rPr>
        <w:t>&gt;</w:t>
      </w:r>
    </w:p>
    <w:p w14:paraId="3661D2C5"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2"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-md:Target</w:t>
      </w:r>
      <w:proofErr w:type="spellEnd"/>
      <w:r w:rsidRPr="004F32BB">
        <w:rPr>
          <w:rFonts w:ascii="Courier New" w:hAnsi="Courier New" w:cs="Courier New"/>
        </w:rPr>
        <w:t>&gt;</w:t>
      </w:r>
    </w:p>
    <w:p w14:paraId="61DFA9DA"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http://example.com/additionalPatientInfo/patient1234/allergyhistory</w:t>
      </w:r>
    </w:p>
    <w:p w14:paraId="5C840BAD"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93" w:author="Gerald Beuchelt" w:date="2011-07-20T10:52: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:Target</w:t>
      </w:r>
      <w:proofErr w:type="spellEnd"/>
      <w:proofErr w:type="gramEnd"/>
      <w:r w:rsidRPr="004F32BB">
        <w:rPr>
          <w:rFonts w:ascii="Courier New" w:hAnsi="Courier New" w:cs="Courier New"/>
        </w:rPr>
        <w:t>&gt;</w:t>
      </w:r>
    </w:p>
    <w:p w14:paraId="50C0D2E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4"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:LinkInfo</w:t>
      </w:r>
      <w:proofErr w:type="spellEnd"/>
      <w:proofErr w:type="gramEnd"/>
      <w:r w:rsidRPr="004F32BB">
        <w:rPr>
          <w:rFonts w:ascii="Courier New" w:hAnsi="Courier New" w:cs="Courier New"/>
        </w:rPr>
        <w:t>&gt;</w:t>
      </w:r>
    </w:p>
    <w:p w14:paraId="1066ABDA"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5"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:LinkedDocuments</w:t>
      </w:r>
      <w:proofErr w:type="spellEnd"/>
      <w:proofErr w:type="gramEnd"/>
      <w:r w:rsidRPr="004F32BB">
        <w:rPr>
          <w:rFonts w:ascii="Courier New" w:hAnsi="Courier New" w:cs="Courier New"/>
        </w:rPr>
        <w:t>&gt;</w:t>
      </w:r>
    </w:p>
    <w:p w14:paraId="4DDB80D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96"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:DocumentMetaData</w:t>
      </w:r>
      <w:proofErr w:type="spellEnd"/>
      <w:proofErr w:type="gramEnd"/>
      <w:r w:rsidRPr="004F32BB">
        <w:rPr>
          <w:rFonts w:ascii="Courier New" w:hAnsi="Courier New" w:cs="Courier New"/>
        </w:rPr>
        <w:t>&gt;</w:t>
      </w:r>
    </w:p>
    <w:p w14:paraId="78E9BBB9" w14:textId="7D470E88" w:rsidR="00E95CC2" w:rsidRPr="004F32BB" w:rsidDel="00996BA2" w:rsidRDefault="00996BA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del w:id="97" w:author="Gerald Beuchelt" w:date="2011-07-20T10:52:00Z"/>
          <w:rFonts w:ascii="Courier New" w:hAnsi="Courier New" w:cs="Courier New"/>
        </w:rPr>
      </w:pPr>
      <w:ins w:id="98" w:author="Gerald Beuchelt" w:date="2011-07-20T10:52:00Z">
        <w:r>
          <w:rPr>
            <w:rFonts w:ascii="Courier New" w:hAnsi="Courier New" w:cs="Courier New"/>
          </w:rPr>
          <w:t xml:space="preserve">  </w:t>
        </w:r>
      </w:ins>
      <w:del w:id="99" w:author="Gerald Beuchelt" w:date="2011-07-20T10:52:00Z">
        <w:r w:rsidR="00E95CC2" w:rsidRPr="004F32BB" w:rsidDel="00996BA2">
          <w:rPr>
            <w:rFonts w:ascii="Courier New" w:hAnsi="Courier New" w:cs="Courier New"/>
          </w:rPr>
          <w:delText xml:space="preserve">    &lt;/content&gt;</w:delText>
        </w:r>
      </w:del>
    </w:p>
    <w:p w14:paraId="39D39454" w14:textId="77A4831E"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del w:id="100"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&lt;/entry&gt;</w:t>
      </w:r>
    </w:p>
    <w:p w14:paraId="04EE388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entry</w:t>
      </w:r>
      <w:proofErr w:type="gramEnd"/>
      <w:r w:rsidRPr="004F32BB">
        <w:rPr>
          <w:rFonts w:ascii="Courier New" w:hAnsi="Courier New" w:cs="Courier New"/>
        </w:rPr>
        <w:t>&gt;</w:t>
      </w:r>
    </w:p>
    <w:p w14:paraId="41FC517D"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id</w:t>
      </w:r>
      <w:proofErr w:type="gramEnd"/>
      <w:r w:rsidRPr="004F32BB">
        <w:rPr>
          <w:rFonts w:ascii="Courier New" w:hAnsi="Courier New" w:cs="Courier New"/>
        </w:rPr>
        <w:t>&gt;allergy2.xml&lt;/id&gt;</w:t>
      </w:r>
    </w:p>
    <w:p w14:paraId="07CF0134"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&lt;link href="http://example.org/patient1234/org.hl7.simplified/allergies/allergy2.xml" type="application/xml"/&gt;</w:t>
      </w:r>
    </w:p>
    <w:p w14:paraId="2B6DE4BC"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&gt;2010-02-27T12:21:11Z&lt;/updated&gt;</w:t>
      </w:r>
    </w:p>
    <w:p w14:paraId="31ECC6A8" w14:textId="18EBE1F4" w:rsidR="00E95CC2" w:rsidRPr="004F32BB" w:rsidDel="00996BA2" w:rsidRDefault="00996BA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del w:id="101" w:author="Gerald Beuchelt" w:date="2011-07-20T10:52:00Z"/>
          <w:rFonts w:ascii="Courier New" w:hAnsi="Courier New" w:cs="Courier New"/>
        </w:rPr>
      </w:pPr>
      <w:ins w:id="102" w:author="Gerald Beuchelt" w:date="2011-07-20T10:52:00Z">
        <w:r>
          <w:rPr>
            <w:rFonts w:ascii="Courier New" w:hAnsi="Courier New" w:cs="Courier New"/>
          </w:rPr>
          <w:t xml:space="preserve">    </w:t>
        </w:r>
      </w:ins>
      <w:del w:id="103" w:author="Gerald Beuchelt" w:date="2011-07-20T10:52:00Z">
        <w:r w:rsidR="00E95CC2" w:rsidRPr="004F32BB" w:rsidDel="00996BA2">
          <w:rPr>
            <w:rFonts w:ascii="Courier New" w:hAnsi="Courier New" w:cs="Courier New"/>
          </w:rPr>
          <w:delText xml:space="preserve">    &lt;content&gt;</w:delText>
        </w:r>
      </w:del>
    </w:p>
    <w:p w14:paraId="638DE402" w14:textId="50B70948"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del w:id="104"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-md:DocumentMetaData</w:t>
      </w:r>
      <w:proofErr w:type="spellEnd"/>
      <w:r w:rsidRPr="004F32BB">
        <w:rPr>
          <w:rFonts w:ascii="Courier New" w:hAnsi="Courier New" w:cs="Courier New"/>
        </w:rPr>
        <w:t>&gt;</w:t>
      </w:r>
    </w:p>
    <w:p w14:paraId="55711DC8"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05"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-md:DocumentId</w:t>
      </w:r>
      <w:proofErr w:type="spellEnd"/>
      <w:r w:rsidRPr="004F32BB">
        <w:rPr>
          <w:rFonts w:ascii="Courier New" w:hAnsi="Courier New" w:cs="Courier New"/>
        </w:rPr>
        <w:t>&gt;allergy1.xml&lt;/</w:t>
      </w:r>
      <w:proofErr w:type="spellStart"/>
      <w:r w:rsidRPr="004F32BB">
        <w:rPr>
          <w:rFonts w:ascii="Courier New" w:hAnsi="Courier New" w:cs="Courier New"/>
        </w:rPr>
        <w:t>hrf-md:DocumentId</w:t>
      </w:r>
      <w:proofErr w:type="spellEnd"/>
      <w:r w:rsidRPr="004F32BB">
        <w:rPr>
          <w:rFonts w:ascii="Courier New" w:hAnsi="Courier New" w:cs="Courier New"/>
        </w:rPr>
        <w:t>&gt;</w:t>
      </w:r>
    </w:p>
    <w:p w14:paraId="6F90619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06"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-md:PedigreeInfo</w:t>
      </w:r>
      <w:proofErr w:type="spellEnd"/>
      <w:r w:rsidRPr="004F32BB">
        <w:rPr>
          <w:rFonts w:ascii="Courier New" w:hAnsi="Courier New" w:cs="Courier New"/>
        </w:rPr>
        <w:t>&gt;</w:t>
      </w:r>
    </w:p>
    <w:p w14:paraId="10FBBE56" w14:textId="2D783209"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07"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-md:Author</w:t>
      </w:r>
      <w:proofErr w:type="spellEnd"/>
      <w:ins w:id="108" w:author="Gerald Beuchelt" w:date="2011-07-20T10:53:00Z">
        <w:r w:rsidR="00996BA2">
          <w:rPr>
            <w:rFonts w:ascii="Courier New" w:hAnsi="Courier New" w:cs="Courier New"/>
          </w:rPr>
          <w:t xml:space="preserve"> role=</w:t>
        </w:r>
        <w:r w:rsidR="00996BA2" w:rsidRPr="004F32BB">
          <w:rPr>
            <w:rFonts w:ascii="Courier New" w:hAnsi="Courier New" w:cs="Courier New"/>
          </w:rPr>
          <w:t>"</w:t>
        </w:r>
      </w:ins>
      <w:ins w:id="109" w:author="Gerald Beuchelt" w:date="2011-07-20T10:54:00Z">
        <w:r w:rsidR="00996BA2">
          <w:rPr>
            <w:rFonts w:ascii="Courier New" w:hAnsi="Courier New" w:cs="Courier New"/>
          </w:rPr>
          <w:t>author</w:t>
        </w:r>
      </w:ins>
      <w:ins w:id="110" w:author="Gerald Beuchelt" w:date="2011-07-20T10:53:00Z">
        <w:r w:rsidR="00996BA2" w:rsidRPr="004F32BB">
          <w:rPr>
            <w:rFonts w:ascii="Courier New" w:hAnsi="Courier New" w:cs="Courier New"/>
          </w:rPr>
          <w:t>"</w:t>
        </w:r>
      </w:ins>
      <w:r w:rsidRPr="004F32BB">
        <w:rPr>
          <w:rFonts w:ascii="Courier New" w:hAnsi="Courier New" w:cs="Courier New"/>
        </w:rPr>
        <w:t>&gt;Dr. John Doe&lt;/</w:t>
      </w:r>
      <w:proofErr w:type="spellStart"/>
      <w:r w:rsidRPr="004F32BB">
        <w:rPr>
          <w:rFonts w:ascii="Courier New" w:hAnsi="Courier New" w:cs="Courier New"/>
        </w:rPr>
        <w:t>hrf-md:Author</w:t>
      </w:r>
      <w:proofErr w:type="spellEnd"/>
      <w:r w:rsidRPr="004F32BB">
        <w:rPr>
          <w:rFonts w:ascii="Courier New" w:hAnsi="Courier New" w:cs="Courier New"/>
        </w:rPr>
        <w:t>&gt;</w:t>
      </w:r>
    </w:p>
    <w:p w14:paraId="24C1A7CF"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1"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-md:Organization</w:t>
      </w:r>
      <w:proofErr w:type="spellEnd"/>
      <w:r w:rsidRPr="004F32BB">
        <w:rPr>
          <w:rFonts w:ascii="Courier New" w:hAnsi="Courier New" w:cs="Courier New"/>
        </w:rPr>
        <w:t>&gt;Sa</w:t>
      </w:r>
      <w:bookmarkStart w:id="112" w:name="_GoBack"/>
      <w:bookmarkEnd w:id="112"/>
      <w:r w:rsidRPr="004F32BB">
        <w:rPr>
          <w:rFonts w:ascii="Courier New" w:hAnsi="Courier New" w:cs="Courier New"/>
        </w:rPr>
        <w:t>mple Provider, Inc.&lt;/</w:t>
      </w:r>
      <w:proofErr w:type="spellStart"/>
      <w:r w:rsidRPr="004F32BB">
        <w:rPr>
          <w:rFonts w:ascii="Courier New" w:hAnsi="Courier New" w:cs="Courier New"/>
        </w:rPr>
        <w:t>hrf-md:Organization</w:t>
      </w:r>
      <w:proofErr w:type="spellEnd"/>
      <w:r w:rsidRPr="004F32BB">
        <w:rPr>
          <w:rFonts w:ascii="Courier New" w:hAnsi="Courier New" w:cs="Courier New"/>
        </w:rPr>
        <w:t>&gt;</w:t>
      </w:r>
    </w:p>
    <w:p w14:paraId="344F7D6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3"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:PedigreeInfo</w:t>
      </w:r>
      <w:proofErr w:type="spellEnd"/>
      <w:proofErr w:type="gramEnd"/>
      <w:r w:rsidRPr="004F32BB">
        <w:rPr>
          <w:rFonts w:ascii="Courier New" w:hAnsi="Courier New" w:cs="Courier New"/>
        </w:rPr>
        <w:t>&gt;</w:t>
      </w:r>
    </w:p>
    <w:p w14:paraId="6889A929"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4"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-md:RecordDate</w:t>
      </w:r>
      <w:proofErr w:type="spellEnd"/>
      <w:r w:rsidRPr="004F32BB">
        <w:rPr>
          <w:rFonts w:ascii="Courier New" w:hAnsi="Courier New" w:cs="Courier New"/>
        </w:rPr>
        <w:t>&gt;</w:t>
      </w:r>
    </w:p>
    <w:p w14:paraId="042B6935"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5"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-md:Create</w:t>
      </w:r>
      <w:r w:rsidR="00671A48">
        <w:rPr>
          <w:rFonts w:ascii="Courier New" w:hAnsi="Courier New" w:cs="Courier New"/>
        </w:rPr>
        <w:t>d</w:t>
      </w:r>
      <w:r w:rsidRPr="004F32BB">
        <w:rPr>
          <w:rFonts w:ascii="Courier New" w:hAnsi="Courier New" w:cs="Courier New"/>
        </w:rPr>
        <w:t>DateTime</w:t>
      </w:r>
      <w:proofErr w:type="spellEnd"/>
      <w:r w:rsidRPr="004F32BB">
        <w:rPr>
          <w:rFonts w:ascii="Courier New" w:hAnsi="Courier New" w:cs="Courier New"/>
        </w:rPr>
        <w:t>&gt;</w:t>
      </w:r>
    </w:p>
    <w:p w14:paraId="106FCB88"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116" w:author="Gerald Beuchelt" w:date="2011-07-20T10:52: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2010-02-27T12</w:t>
      </w:r>
      <w:proofErr w:type="gramStart"/>
      <w:r w:rsidRPr="004F32BB">
        <w:rPr>
          <w:rFonts w:ascii="Courier New" w:hAnsi="Courier New" w:cs="Courier New"/>
        </w:rPr>
        <w:t>:21:11Z</w:t>
      </w:r>
      <w:proofErr w:type="gramEnd"/>
    </w:p>
    <w:p w14:paraId="2BDFD98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del w:id="117" w:author="Gerald Beuchelt" w:date="2011-07-20T10:52:00Z">
        <w:r w:rsidDel="00996BA2">
          <w:rPr>
            <w:rFonts w:ascii="Courier New" w:hAnsi="Courier New" w:cs="Courier New"/>
          </w:rPr>
          <w:delText xml:space="preserve">  </w:delText>
        </w:r>
      </w:del>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:CreatedDateTime</w:t>
      </w:r>
      <w:proofErr w:type="spellEnd"/>
      <w:proofErr w:type="gramEnd"/>
      <w:r w:rsidRPr="004F32BB">
        <w:rPr>
          <w:rFonts w:ascii="Courier New" w:hAnsi="Courier New" w:cs="Courier New"/>
        </w:rPr>
        <w:t>&gt;</w:t>
      </w:r>
    </w:p>
    <w:p w14:paraId="45A7ED13"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8"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:RecordDate</w:t>
      </w:r>
      <w:proofErr w:type="spellEnd"/>
      <w:proofErr w:type="gramEnd"/>
      <w:r w:rsidRPr="004F32BB">
        <w:rPr>
          <w:rFonts w:ascii="Courier New" w:hAnsi="Courier New" w:cs="Courier New"/>
        </w:rPr>
        <w:t>&gt;</w:t>
      </w:r>
    </w:p>
    <w:p w14:paraId="563EC91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w:t>
      </w:r>
      <w:del w:id="119" w:author="Gerald Beuchelt" w:date="2011-07-20T10:52:00Z">
        <w:r w:rsidRPr="004F32BB" w:rsidDel="00996BA2">
          <w:rPr>
            <w:rFonts w:ascii="Courier New" w:hAnsi="Courier New" w:cs="Courier New"/>
          </w:rPr>
          <w:delText xml:space="preserve">  </w:delText>
        </w:r>
      </w:del>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:DocumentMetaData</w:t>
      </w:r>
      <w:proofErr w:type="spellEnd"/>
      <w:proofErr w:type="gramEnd"/>
      <w:r w:rsidRPr="004F32BB">
        <w:rPr>
          <w:rFonts w:ascii="Courier New" w:hAnsi="Courier New" w:cs="Courier New"/>
        </w:rPr>
        <w:t>&gt;</w:t>
      </w:r>
    </w:p>
    <w:p w14:paraId="41B66E39" w14:textId="7BFD0B31" w:rsidR="00E95CC2" w:rsidRPr="004F32BB" w:rsidDel="00996BA2" w:rsidRDefault="00996BA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del w:id="120" w:author="Gerald Beuchelt" w:date="2011-07-20T10:53:00Z"/>
          <w:rFonts w:ascii="Courier New" w:hAnsi="Courier New" w:cs="Courier New"/>
        </w:rPr>
      </w:pPr>
      <w:ins w:id="121" w:author="Gerald Beuchelt" w:date="2011-07-20T10:53:00Z">
        <w:r>
          <w:rPr>
            <w:rFonts w:ascii="Courier New" w:hAnsi="Courier New" w:cs="Courier New"/>
          </w:rPr>
          <w:t xml:space="preserve">  </w:t>
        </w:r>
      </w:ins>
      <w:del w:id="122" w:author="Gerald Beuchelt" w:date="2011-07-20T10:53:00Z">
        <w:r w:rsidR="00E95CC2" w:rsidRPr="004F32BB" w:rsidDel="00996BA2">
          <w:rPr>
            <w:rFonts w:ascii="Courier New" w:hAnsi="Courier New" w:cs="Courier New"/>
          </w:rPr>
          <w:delText xml:space="preserve">    &lt;/content&gt;</w:delText>
        </w:r>
      </w:del>
    </w:p>
    <w:p w14:paraId="0EAF50E2" w14:textId="68F78D85"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del w:id="123" w:author="Gerald Beuchelt" w:date="2011-07-20T10:53:00Z">
        <w:r w:rsidRPr="004F32BB" w:rsidDel="00996BA2">
          <w:rPr>
            <w:rFonts w:ascii="Courier New" w:hAnsi="Courier New" w:cs="Courier New"/>
          </w:rPr>
          <w:delText xml:space="preserve">  </w:delText>
        </w:r>
      </w:del>
      <w:r w:rsidRPr="004F32BB">
        <w:rPr>
          <w:rFonts w:ascii="Courier New" w:hAnsi="Courier New" w:cs="Courier New"/>
        </w:rPr>
        <w:t>&lt;/entry&gt;</w:t>
      </w:r>
    </w:p>
    <w:p w14:paraId="76BEAF36" w14:textId="77777777" w:rsidR="00F9145B"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&lt;/feed&gt;</w:t>
      </w:r>
    </w:p>
    <w:p w14:paraId="0C54A4E7" w14:textId="77777777" w:rsidR="00E95CC2" w:rsidRDefault="00B8725C" w:rsidP="004F32BB">
      <w:pPr>
        <w:pStyle w:val="Heading2"/>
      </w:pPr>
      <w:proofErr w:type="gramStart"/>
      <w:r>
        <w:t>hData</w:t>
      </w:r>
      <w:proofErr w:type="gramEnd"/>
      <w:r>
        <w:t xml:space="preserve"> Content Profile</w:t>
      </w:r>
      <w:r w:rsidR="0031212D">
        <w:t xml:space="preserve"> Definition Document</w:t>
      </w:r>
    </w:p>
    <w:p w14:paraId="2646F62E" w14:textId="77777777" w:rsidR="00E95CC2" w:rsidRDefault="00E95CC2">
      <w:r>
        <w:t xml:space="preserve">The following hData Content Profile description document describes the hData Record in this example. Note that the simplified Sections have been marked as optional. </w:t>
      </w:r>
    </w:p>
    <w:p w14:paraId="0B5F0866"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57D1E1A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spellStart"/>
      <w:r w:rsidRPr="004F32BB">
        <w:rPr>
          <w:rFonts w:ascii="Courier New" w:hAnsi="Courier New" w:cs="Courier New"/>
        </w:rPr>
        <w:t>hcp</w:t>
      </w:r>
      <w:proofErr w:type="spellEnd"/>
      <w:r w:rsidRPr="004F32BB">
        <w:rPr>
          <w:rFonts w:ascii="Courier New" w:hAnsi="Courier New" w:cs="Courier New"/>
        </w:rPr>
        <w:t xml:space="preserve"> </w:t>
      </w:r>
      <w:proofErr w:type="spellStart"/>
      <w:r w:rsidRPr="004F32BB">
        <w:rPr>
          <w:rFonts w:ascii="Courier New" w:hAnsi="Courier New" w:cs="Courier New"/>
        </w:rPr>
        <w:t>xmlns:xsi</w:t>
      </w:r>
      <w:proofErr w:type="spellEnd"/>
      <w:r w:rsidRPr="004F32BB">
        <w:rPr>
          <w:rFonts w:ascii="Courier New" w:hAnsi="Courier New" w:cs="Courier New"/>
        </w:rPr>
        <w:t>="http://www.w3.org/2001/XMLSchema-instance"</w:t>
      </w:r>
    </w:p>
    <w:p w14:paraId="29CBCBF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r w:rsidRPr="004F32BB">
        <w:rPr>
          <w:rFonts w:ascii="Courier New" w:hAnsi="Courier New" w:cs="Courier New"/>
        </w:rPr>
        <w:t>xmlns</w:t>
      </w:r>
      <w:proofErr w:type="spellEnd"/>
      <w:r w:rsidRPr="004F32BB">
        <w:rPr>
          <w:rFonts w:ascii="Courier New" w:hAnsi="Courier New" w:cs="Courier New"/>
        </w:rPr>
        <w:t>="http://projecthdata.org/hdata/schemas/2010/04/hcp"</w:t>
      </w:r>
    </w:p>
    <w:p w14:paraId="0A5DABD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r w:rsidRPr="004F32BB">
        <w:rPr>
          <w:rFonts w:ascii="Courier New" w:hAnsi="Courier New" w:cs="Courier New"/>
        </w:rPr>
        <w:t>xmlns:hrf</w:t>
      </w:r>
      <w:proofErr w:type="spellEnd"/>
      <w:r w:rsidRPr="004F32BB">
        <w:rPr>
          <w:rFonts w:ascii="Courier New" w:hAnsi="Courier New" w:cs="Courier New"/>
        </w:rPr>
        <w:t>="http://projecthdata.org/hdata/schemas/2009/06/core"</w:t>
      </w:r>
    </w:p>
    <w:p w14:paraId="46950A8D"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id="http://example.com/</w:t>
      </w:r>
      <w:proofErr w:type="spellStart"/>
      <w:r w:rsidRPr="004F32BB">
        <w:rPr>
          <w:rFonts w:ascii="Courier New" w:hAnsi="Courier New" w:cs="Courier New"/>
        </w:rPr>
        <w:t>hdata</w:t>
      </w:r>
      <w:proofErr w:type="spellEnd"/>
      <w:r w:rsidRPr="004F32BB">
        <w:rPr>
          <w:rFonts w:ascii="Courier New" w:hAnsi="Courier New" w:cs="Courier New"/>
        </w:rPr>
        <w:t>/</w:t>
      </w:r>
      <w:proofErr w:type="spellStart"/>
      <w:r w:rsidRPr="004F32BB">
        <w:rPr>
          <w:rFonts w:ascii="Courier New" w:hAnsi="Courier New" w:cs="Courier New"/>
        </w:rPr>
        <w:t>hcp</w:t>
      </w:r>
      <w:proofErr w:type="spellEnd"/>
      <w:r w:rsidRPr="004F32BB">
        <w:rPr>
          <w:rFonts w:ascii="Courier New" w:hAnsi="Courier New" w:cs="Courier New"/>
        </w:rPr>
        <w:t>/2011/05/sample"</w:t>
      </w:r>
    </w:p>
    <w:p w14:paraId="5EC2A1B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gramStart"/>
      <w:r w:rsidRPr="004F32BB">
        <w:rPr>
          <w:rFonts w:ascii="Courier New" w:hAnsi="Courier New" w:cs="Courier New"/>
        </w:rPr>
        <w:t>name</w:t>
      </w:r>
      <w:proofErr w:type="gramEnd"/>
      <w:r w:rsidRPr="004F32BB">
        <w:rPr>
          <w:rFonts w:ascii="Courier New" w:hAnsi="Courier New" w:cs="Courier New"/>
        </w:rPr>
        <w:t>="Example hData Content Profile" &gt;</w:t>
      </w:r>
    </w:p>
    <w:p w14:paraId="6BC2787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hrf:extensions</w:t>
      </w:r>
      <w:proofErr w:type="spellEnd"/>
      <w:proofErr w:type="gramEnd"/>
      <w:r w:rsidRPr="004F32BB">
        <w:rPr>
          <w:rFonts w:ascii="Courier New" w:hAnsi="Courier New" w:cs="Courier New"/>
        </w:rPr>
        <w:t>&gt;</w:t>
      </w:r>
    </w:p>
    <w:p w14:paraId="1E9453A9"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 xml:space="preserve">="1" </w:t>
      </w:r>
    </w:p>
    <w:p w14:paraId="3B5A398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="application/hl7-sda+xml"&gt;</w:t>
      </w:r>
    </w:p>
    <w:p w14:paraId="0F5F0183"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http://hl7.org/v3/cda-r2/ccd</w:t>
      </w:r>
    </w:p>
    <w:p w14:paraId="4AC9BAE8"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3814389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w:t>
      </w:r>
    </w:p>
    <w:p w14:paraId="7ACBB85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w:t>
      </w:r>
      <w:proofErr w:type="spellStart"/>
      <w:r w:rsidRPr="004F32BB">
        <w:rPr>
          <w:rFonts w:ascii="Courier New" w:hAnsi="Courier New" w:cs="Courier New"/>
        </w:rPr>
        <w:t>dicom</w:t>
      </w:r>
      <w:proofErr w:type="spellEnd"/>
      <w:r w:rsidRPr="004F32BB">
        <w:rPr>
          <w:rFonts w:ascii="Courier New" w:hAnsi="Courier New" w:cs="Courier New"/>
        </w:rPr>
        <w:t>"&gt;</w:t>
      </w:r>
    </w:p>
    <w:p w14:paraId="746AF5DB"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http://picturealliance.example.com/x-ray/2011/05</w:t>
      </w:r>
    </w:p>
    <w:p w14:paraId="4666CB4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7090E184"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="3"</w:t>
      </w:r>
    </w:p>
    <w:p w14:paraId="012881CA"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0A07C72D"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http://hl7.org/hdata/2012/01/allergies</w:t>
      </w:r>
    </w:p>
    <w:p w14:paraId="6770C3F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6C19DB8A"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="4"</w:t>
      </w:r>
    </w:p>
    <w:p w14:paraId="37081D5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4D5A7523"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http://hl7.org/hdata/2012/01/medications</w:t>
      </w:r>
    </w:p>
    <w:p w14:paraId="224C9416"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6ED9D7B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="5"</w:t>
      </w:r>
    </w:p>
    <w:p w14:paraId="3634C159"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20EA4C93"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http://hl7.org/hdata/2012/01/vitalsigns</w:t>
      </w:r>
    </w:p>
    <w:p w14:paraId="578863B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2665514C"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17EC9BD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urn:empty</w:t>
      </w:r>
      <w:proofErr w:type="spellEnd"/>
      <w:proofErr w:type="gramEnd"/>
    </w:p>
    <w:p w14:paraId="6B2348AA"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43A79F7D"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:extensions</w:t>
      </w:r>
      <w:proofErr w:type="spellEnd"/>
      <w:proofErr w:type="gramEnd"/>
      <w:r w:rsidRPr="004F32BB">
        <w:rPr>
          <w:rFonts w:ascii="Courier New" w:hAnsi="Courier New" w:cs="Courier New"/>
        </w:rPr>
        <w:t>&gt;</w:t>
      </w:r>
    </w:p>
    <w:p w14:paraId="109E5076"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hrf:sections</w:t>
      </w:r>
      <w:proofErr w:type="spellEnd"/>
      <w:proofErr w:type="gramEnd"/>
      <w:r w:rsidRPr="004F32BB">
        <w:rPr>
          <w:rFonts w:ascii="Courier New" w:hAnsi="Courier New" w:cs="Courier New"/>
        </w:rPr>
        <w:t xml:space="preserve">&gt;      </w:t>
      </w:r>
    </w:p>
    <w:p w14:paraId="24816E6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path="org.hl7.ccd" </w:t>
      </w:r>
      <w:proofErr w:type="spellStart"/>
      <w:r w:rsidRPr="004F32BB">
        <w:rPr>
          <w:rFonts w:ascii="Courier New" w:hAnsi="Courier New" w:cs="Courier New"/>
        </w:rPr>
        <w:t>extensionId</w:t>
      </w:r>
      <w:proofErr w:type="spellEnd"/>
      <w:r w:rsidRPr="004F32BB">
        <w:rPr>
          <w:rFonts w:ascii="Courier New" w:hAnsi="Courier New" w:cs="Courier New"/>
        </w:rPr>
        <w:t>="1" /&gt;</w:t>
      </w:r>
    </w:p>
    <w:p w14:paraId="1474127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w:t>
      </w:r>
      <w:proofErr w:type="spellStart"/>
      <w:r w:rsidRPr="004F32BB">
        <w:rPr>
          <w:rFonts w:ascii="Courier New" w:hAnsi="Courier New" w:cs="Courier New"/>
        </w:rPr>
        <w:t>com.provider.xray</w:t>
      </w:r>
      <w:proofErr w:type="spell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 /&gt;</w:t>
      </w:r>
    </w:p>
    <w:p w14:paraId="43F65FC3"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path="org.hl7.simplified" </w:t>
      </w:r>
      <w:proofErr w:type="spellStart"/>
      <w:r w:rsidRPr="004F32BB">
        <w:rPr>
          <w:rFonts w:ascii="Courier New" w:hAnsi="Courier New" w:cs="Courier New"/>
        </w:rPr>
        <w:t>extensionId</w:t>
      </w:r>
      <w:proofErr w:type="spellEnd"/>
      <w:r w:rsidRPr="004F32BB">
        <w:rPr>
          <w:rFonts w:ascii="Courier New" w:hAnsi="Courier New" w:cs="Courier New"/>
        </w:rPr>
        <w:t xml:space="preserve">="6" </w:t>
      </w:r>
      <w:r>
        <w:rPr>
          <w:rFonts w:ascii="Courier New" w:hAnsi="Courier New" w:cs="Courier New"/>
        </w:rPr>
        <w:t xml:space="preserve">  </w:t>
      </w:r>
    </w:p>
    <w:p w14:paraId="5DC49C9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="optional"&gt;</w:t>
      </w:r>
    </w:p>
    <w:p w14:paraId="5AB779FC"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path="allergies" </w:t>
      </w:r>
      <w:proofErr w:type="spellStart"/>
      <w:r w:rsidRPr="004F32BB">
        <w:rPr>
          <w:rFonts w:ascii="Courier New" w:hAnsi="Courier New" w:cs="Courier New"/>
        </w:rPr>
        <w:t>extensionId</w:t>
      </w:r>
      <w:proofErr w:type="spellEnd"/>
      <w:r w:rsidRPr="004F32BB">
        <w:rPr>
          <w:rFonts w:ascii="Courier New" w:hAnsi="Courier New" w:cs="Courier New"/>
        </w:rPr>
        <w:t xml:space="preserve">="3" </w:t>
      </w:r>
    </w:p>
    <w:p w14:paraId="4BCF966E"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75CAEAA6"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path="medications" </w:t>
      </w:r>
      <w:proofErr w:type="spellStart"/>
      <w:r w:rsidRPr="004F32BB">
        <w:rPr>
          <w:rFonts w:ascii="Courier New" w:hAnsi="Courier New" w:cs="Courier New"/>
        </w:rPr>
        <w:t>extensionId</w:t>
      </w:r>
      <w:proofErr w:type="spellEnd"/>
      <w:r w:rsidRPr="004F32BB">
        <w:rPr>
          <w:rFonts w:ascii="Courier New" w:hAnsi="Courier New" w:cs="Courier New"/>
        </w:rPr>
        <w:t xml:space="preserve">="4" </w:t>
      </w:r>
    </w:p>
    <w:p w14:paraId="0498E9B4"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794A5A8E"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path="vital signs" </w:t>
      </w:r>
      <w:proofErr w:type="spellStart"/>
      <w:r w:rsidRPr="004F32BB">
        <w:rPr>
          <w:rFonts w:ascii="Courier New" w:hAnsi="Courier New" w:cs="Courier New"/>
        </w:rPr>
        <w:t>extensionId</w:t>
      </w:r>
      <w:proofErr w:type="spellEnd"/>
      <w:r w:rsidRPr="004F32BB">
        <w:rPr>
          <w:rFonts w:ascii="Courier New" w:hAnsi="Courier New" w:cs="Courier New"/>
        </w:rPr>
        <w:t xml:space="preserve">="5" </w:t>
      </w:r>
    </w:p>
    <w:p w14:paraId="3480F45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5229B5A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:section</w:t>
      </w:r>
      <w:proofErr w:type="spellEnd"/>
      <w:proofErr w:type="gramEnd"/>
      <w:r w:rsidRPr="004F32BB">
        <w:rPr>
          <w:rFonts w:ascii="Courier New" w:hAnsi="Courier New" w:cs="Courier New"/>
        </w:rPr>
        <w:t>&gt;</w:t>
      </w:r>
    </w:p>
    <w:p w14:paraId="252A5C33"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:sections</w:t>
      </w:r>
      <w:proofErr w:type="spellEnd"/>
      <w:proofErr w:type="gramEnd"/>
      <w:r w:rsidRPr="004F32BB">
        <w:rPr>
          <w:rFonts w:ascii="Courier New" w:hAnsi="Courier New" w:cs="Courier New"/>
        </w:rPr>
        <w:t>&gt;</w:t>
      </w:r>
    </w:p>
    <w:p w14:paraId="651FE186" w14:textId="77777777" w:rsidR="003304F3"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spellStart"/>
      <w:r w:rsidRPr="004F32BB">
        <w:rPr>
          <w:rFonts w:ascii="Courier New" w:hAnsi="Courier New" w:cs="Courier New"/>
        </w:rPr>
        <w:t>hcp</w:t>
      </w:r>
      <w:proofErr w:type="spellEnd"/>
      <w:r w:rsidRPr="004F32BB">
        <w:rPr>
          <w:rFonts w:ascii="Courier New" w:hAnsi="Courier New" w:cs="Courier New"/>
        </w:rPr>
        <w:t>&gt;</w:t>
      </w:r>
    </w:p>
    <w:p w14:paraId="131BB915" w14:textId="77777777" w:rsidR="00385217" w:rsidRDefault="00385217" w:rsidP="00385217">
      <w:pPr>
        <w:pStyle w:val="Heading1"/>
      </w:pPr>
      <w:r>
        <w:t>Bibliography</w:t>
      </w:r>
    </w:p>
    <w:p w14:paraId="29982795" w14:textId="6DFDE67B" w:rsidR="00385217" w:rsidRPr="00154E8A" w:rsidRDefault="00385217" w:rsidP="00154E8A">
      <w:pPr>
        <w:rPr>
          <w:rFonts w:eastAsiaTheme="minorEastAsia"/>
        </w:rPr>
      </w:pPr>
      <w:r w:rsidRPr="00154E8A">
        <w:t xml:space="preserve">[1] G. Beuchelt, </w:t>
      </w:r>
      <w:r w:rsidR="006443C7">
        <w:t>et al.</w:t>
      </w:r>
      <w:r w:rsidRPr="00154E8A">
        <w:t>, "</w:t>
      </w:r>
      <w:r w:rsidR="006443C7">
        <w:t>OMG</w:t>
      </w:r>
      <w:r w:rsidR="006443C7" w:rsidRPr="00154E8A">
        <w:t xml:space="preserve"> </w:t>
      </w:r>
      <w:r w:rsidRPr="00154E8A">
        <w:t>hData RESTful Transport Specification," The MITRE Corporation, 2009</w:t>
      </w:r>
      <w:r w:rsidR="006443C7">
        <w:t>-11</w:t>
      </w:r>
      <w:r w:rsidRPr="00154E8A">
        <w:t>.</w:t>
      </w:r>
    </w:p>
    <w:p w14:paraId="4D334782" w14:textId="77777777" w:rsidR="00385217" w:rsidRPr="00154E8A" w:rsidRDefault="00385217" w:rsidP="00154E8A">
      <w:r w:rsidRPr="00154E8A">
        <w:t xml:space="preserve">[2] </w:t>
      </w:r>
      <w:r w:rsidRPr="00FE7853">
        <w:t>W3C XML Signature Syntax and Processing (Second Edition)</w:t>
      </w:r>
      <w:r w:rsidRPr="00154E8A">
        <w:t xml:space="preserve">, </w:t>
      </w:r>
      <w:hyperlink r:id="rId18" w:history="1">
        <w:r w:rsidRPr="00154E8A">
          <w:rPr>
            <w:rStyle w:val="Hyperlink"/>
          </w:rPr>
          <w:t>http://www.w3.org/TR/xmldsig-core/</w:t>
        </w:r>
      </w:hyperlink>
      <w:r w:rsidRPr="00154E8A">
        <w:t xml:space="preserve"> , W3C Consortium</w:t>
      </w:r>
    </w:p>
    <w:p w14:paraId="434B31E6" w14:textId="77777777" w:rsidR="00385217" w:rsidRPr="00FE7853" w:rsidRDefault="00385217" w:rsidP="00154E8A">
      <w:r w:rsidRPr="00154E8A">
        <w:t xml:space="preserve">[3] </w:t>
      </w:r>
      <w:r w:rsidRPr="00FE7853">
        <w:t xml:space="preserve">Resource Directory Description Language (RDDL), </w:t>
      </w:r>
      <w:hyperlink r:id="rId19" w:history="1">
        <w:r w:rsidRPr="00FE7853">
          <w:rPr>
            <w:rStyle w:val="Hyperlink"/>
          </w:rPr>
          <w:t>http://www.rddl.org/</w:t>
        </w:r>
      </w:hyperlink>
      <w:r w:rsidRPr="00FE7853">
        <w:t xml:space="preserve">, J. </w:t>
      </w:r>
      <w:proofErr w:type="spellStart"/>
      <w:r w:rsidRPr="00FE7853">
        <w:t>Bordon</w:t>
      </w:r>
      <w:proofErr w:type="spellEnd"/>
      <w:r w:rsidRPr="00FE7853">
        <w:t>, T. Bray</w:t>
      </w:r>
    </w:p>
    <w:p w14:paraId="36C61F12" w14:textId="77777777" w:rsidR="00385217" w:rsidRPr="00154E8A" w:rsidRDefault="00385217" w:rsidP="00FE7853">
      <w:r w:rsidRPr="00FE7853">
        <w:t>[4] HL7 Resource Location and Updating Service (RLUS), DSTU Release 1, Health Level Seven, Inc., December 2006</w:t>
      </w:r>
    </w:p>
    <w:p w14:paraId="69A2B932" w14:textId="77777777" w:rsidR="003304F3" w:rsidRDefault="003304F3" w:rsidP="00154E8A"/>
    <w:sectPr w:rsidR="003304F3" w:rsidSect="003304F3">
      <w:footnotePr>
        <w:pos w:val="beneathText"/>
      </w:footnotePr>
      <w:type w:val="continuous"/>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erald Beuchelt" w:date="2011-07-15T15:40:00Z" w:initials="GB">
    <w:p w14:paraId="607C82CD" w14:textId="77777777" w:rsidR="00580128" w:rsidRDefault="00580128">
      <w:pPr>
        <w:pStyle w:val="CommentText"/>
      </w:pPr>
      <w:r>
        <w:rPr>
          <w:rStyle w:val="CommentReference"/>
        </w:rPr>
        <w:annotationRef/>
      </w:r>
      <w:r>
        <w:t>Should be changed to HL7 name space</w:t>
      </w:r>
    </w:p>
  </w:comment>
  <w:comment w:id="18" w:author="Gerald Beuchelt" w:date="2011-07-15T15:40:00Z" w:initials="GB">
    <w:p w14:paraId="23B2E977" w14:textId="77777777" w:rsidR="00580128" w:rsidRDefault="00580128">
      <w:pPr>
        <w:pStyle w:val="CommentText"/>
      </w:pPr>
      <w:r>
        <w:rPr>
          <w:rStyle w:val="CommentReference"/>
        </w:rPr>
        <w:annotationRef/>
      </w:r>
      <w:r>
        <w:t xml:space="preserve">Will leave in for now, may be moved for publication. </w:t>
      </w:r>
    </w:p>
  </w:comment>
  <w:comment w:id="20" w:author="Gerald Beuchelt" w:date="2011-07-15T15:40:00Z" w:initials="GB">
    <w:p w14:paraId="722F6773" w14:textId="77777777" w:rsidR="00580128" w:rsidRDefault="00580128">
      <w:pPr>
        <w:pStyle w:val="CommentText"/>
      </w:pPr>
      <w:r>
        <w:rPr>
          <w:rStyle w:val="CommentReference"/>
        </w:rPr>
        <w:annotationRef/>
      </w:r>
      <w:r>
        <w:t xml:space="preserve">Andy has task within Publishing WG to determine the future of this.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8494C" w14:textId="77777777" w:rsidR="00580128" w:rsidRDefault="00580128" w:rsidP="003304F3">
      <w:pPr>
        <w:spacing w:after="0" w:line="240" w:lineRule="auto"/>
      </w:pPr>
      <w:r>
        <w:separator/>
      </w:r>
    </w:p>
  </w:endnote>
  <w:endnote w:type="continuationSeparator" w:id="0">
    <w:p w14:paraId="22834C5E" w14:textId="77777777" w:rsidR="00580128" w:rsidRDefault="00580128" w:rsidP="0033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Symbol">
    <w:altName w:val="Cambria"/>
    <w:charset w:val="00"/>
    <w:family w:val="auto"/>
    <w:pitch w:val="variable"/>
    <w:sig w:usb0="800000AF" w:usb1="1001ECEA"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9DA4D" w14:textId="77777777" w:rsidR="00580128" w:rsidRDefault="00580128">
    <w:pPr>
      <w:pStyle w:val="Footer"/>
    </w:pPr>
    <w:r>
      <w:t>©2009-11 The MITRE Corporation. Unlimited distribution. Public Release Approval 09-4511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2D419" w14:textId="77777777" w:rsidR="00580128" w:rsidRDefault="00580128" w:rsidP="003304F3">
      <w:pPr>
        <w:spacing w:after="0" w:line="240" w:lineRule="auto"/>
      </w:pPr>
      <w:r>
        <w:separator/>
      </w:r>
    </w:p>
  </w:footnote>
  <w:footnote w:type="continuationSeparator" w:id="0">
    <w:p w14:paraId="172F4616" w14:textId="77777777" w:rsidR="00580128" w:rsidRDefault="00580128" w:rsidP="003304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530"/>
      <w:gridCol w:w="8672"/>
    </w:tblGrid>
    <w:tr w:rsidR="00580128" w14:paraId="71987F06" w14:textId="77777777">
      <w:tc>
        <w:tcPr>
          <w:tcW w:w="750" w:type="pct"/>
          <w:tcBorders>
            <w:right w:val="single" w:sz="18" w:space="0" w:color="4F81BD" w:themeColor="accent1"/>
          </w:tcBorders>
        </w:tcPr>
        <w:p w14:paraId="2A4FF825" w14:textId="77777777" w:rsidR="00580128" w:rsidRDefault="00580128">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58EF5B90" w14:textId="211AB826" w:rsidR="00580128" w:rsidRDefault="00520DE2" w:rsidP="00520DE2">
              <w:pPr>
                <w:pStyle w:val="Header"/>
                <w:tabs>
                  <w:tab w:val="clear" w:pos="4680"/>
                  <w:tab w:val="clear" w:pos="9360"/>
                  <w:tab w:val="left" w:pos="3660"/>
                </w:tabs>
                <w:rPr>
                  <w:rFonts w:asciiTheme="majorHAnsi" w:eastAsiaTheme="majorEastAsia" w:hAnsiTheme="majorHAnsi" w:cstheme="majorBidi"/>
                  <w:color w:val="4F81BD" w:themeColor="accent1"/>
                  <w:sz w:val="24"/>
                  <w:szCs w:val="24"/>
                </w:rPr>
              </w:pPr>
              <w:del w:id="0" w:author="Gerald Beuchelt" w:date="2011-07-20T10:20:00Z">
                <w:r w:rsidDel="00520DE2">
                  <w:rPr>
                    <w:rFonts w:asciiTheme="majorHAnsi" w:eastAsiaTheme="majorEastAsia" w:hAnsiTheme="majorHAnsi" w:cstheme="majorBidi"/>
                    <w:color w:val="4F81BD" w:themeColor="accent1"/>
                    <w:sz w:val="24"/>
                    <w:szCs w:val="24"/>
                  </w:rPr>
                  <w:delText>HL7 hData Record Format v0.22</w:delText>
                </w:r>
              </w:del>
              <w:ins w:id="1" w:author="Gerald Beuchelt" w:date="2011-07-20T10:47:00Z">
                <w:r w:rsidR="0090718C">
                  <w:rPr>
                    <w:rFonts w:asciiTheme="majorHAnsi" w:eastAsiaTheme="majorEastAsia" w:hAnsiTheme="majorHAnsi" w:cstheme="majorBidi"/>
                    <w:color w:val="4F81BD" w:themeColor="accent1"/>
                    <w:sz w:val="24"/>
                    <w:szCs w:val="24"/>
                  </w:rPr>
                  <w:t>HL7 hData Record Format 1.0</w:t>
                </w:r>
              </w:ins>
            </w:p>
          </w:tc>
        </w:sdtContent>
      </w:sdt>
    </w:tr>
  </w:tbl>
  <w:p w14:paraId="024DEF9C" w14:textId="77777777" w:rsidR="00580128" w:rsidRDefault="005801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6A0A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C43E4C"/>
    <w:lvl w:ilvl="0">
      <w:start w:val="1"/>
      <w:numFmt w:val="decimal"/>
      <w:lvlText w:val="%1."/>
      <w:lvlJc w:val="left"/>
      <w:pPr>
        <w:tabs>
          <w:tab w:val="num" w:pos="1800"/>
        </w:tabs>
        <w:ind w:left="1800" w:hanging="360"/>
      </w:pPr>
    </w:lvl>
  </w:abstractNum>
  <w:abstractNum w:abstractNumId="2">
    <w:nsid w:val="FFFFFF7D"/>
    <w:multiLevelType w:val="singleLevel"/>
    <w:tmpl w:val="90B85DD0"/>
    <w:lvl w:ilvl="0">
      <w:start w:val="1"/>
      <w:numFmt w:val="decimal"/>
      <w:lvlText w:val="%1."/>
      <w:lvlJc w:val="left"/>
      <w:pPr>
        <w:tabs>
          <w:tab w:val="num" w:pos="1440"/>
        </w:tabs>
        <w:ind w:left="1440" w:hanging="360"/>
      </w:pPr>
    </w:lvl>
  </w:abstractNum>
  <w:abstractNum w:abstractNumId="3">
    <w:nsid w:val="FFFFFF7E"/>
    <w:multiLevelType w:val="singleLevel"/>
    <w:tmpl w:val="877E9304"/>
    <w:lvl w:ilvl="0">
      <w:start w:val="1"/>
      <w:numFmt w:val="decimal"/>
      <w:lvlText w:val="%1."/>
      <w:lvlJc w:val="left"/>
      <w:pPr>
        <w:tabs>
          <w:tab w:val="num" w:pos="1080"/>
        </w:tabs>
        <w:ind w:left="1080" w:hanging="360"/>
      </w:pPr>
    </w:lvl>
  </w:abstractNum>
  <w:abstractNum w:abstractNumId="4">
    <w:nsid w:val="FFFFFF7F"/>
    <w:multiLevelType w:val="singleLevel"/>
    <w:tmpl w:val="09844B70"/>
    <w:lvl w:ilvl="0">
      <w:start w:val="1"/>
      <w:numFmt w:val="decimal"/>
      <w:lvlText w:val="%1."/>
      <w:lvlJc w:val="left"/>
      <w:pPr>
        <w:tabs>
          <w:tab w:val="num" w:pos="720"/>
        </w:tabs>
        <w:ind w:left="720" w:hanging="360"/>
      </w:pPr>
    </w:lvl>
  </w:abstractNum>
  <w:abstractNum w:abstractNumId="5">
    <w:nsid w:val="FFFFFF80"/>
    <w:multiLevelType w:val="singleLevel"/>
    <w:tmpl w:val="E14E05F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EC8B7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D708B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D54EB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20E87C"/>
    <w:lvl w:ilvl="0">
      <w:start w:val="1"/>
      <w:numFmt w:val="decimal"/>
      <w:lvlText w:val="%1."/>
      <w:lvlJc w:val="left"/>
      <w:pPr>
        <w:tabs>
          <w:tab w:val="num" w:pos="360"/>
        </w:tabs>
        <w:ind w:left="360" w:hanging="360"/>
      </w:pPr>
    </w:lvl>
  </w:abstractNum>
  <w:abstractNum w:abstractNumId="10">
    <w:nsid w:val="FFFFFF89"/>
    <w:multiLevelType w:val="singleLevel"/>
    <w:tmpl w:val="BE5C6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707"/>
        </w:tabs>
        <w:ind w:left="707" w:hanging="283"/>
      </w:pPr>
      <w:rPr>
        <w:rFonts w:ascii="Symbol" w:hAnsi="Symbol" w:cs="Cambria"/>
      </w:rPr>
    </w:lvl>
    <w:lvl w:ilvl="1">
      <w:start w:val="1"/>
      <w:numFmt w:val="bullet"/>
      <w:lvlText w:val=""/>
      <w:lvlJc w:val="left"/>
      <w:pPr>
        <w:tabs>
          <w:tab w:val="num" w:pos="1414"/>
        </w:tabs>
        <w:ind w:left="1414" w:hanging="283"/>
      </w:pPr>
      <w:rPr>
        <w:rFonts w:ascii="Symbol" w:hAnsi="Symbol" w:cs="Cambria"/>
      </w:rPr>
    </w:lvl>
    <w:lvl w:ilvl="2">
      <w:start w:val="1"/>
      <w:numFmt w:val="bullet"/>
      <w:lvlText w:val=""/>
      <w:lvlJc w:val="left"/>
      <w:pPr>
        <w:tabs>
          <w:tab w:val="num" w:pos="2121"/>
        </w:tabs>
        <w:ind w:left="2121" w:hanging="283"/>
      </w:pPr>
      <w:rPr>
        <w:rFonts w:ascii="Symbol" w:hAnsi="Symbol" w:cs="Cambria"/>
      </w:rPr>
    </w:lvl>
    <w:lvl w:ilvl="3">
      <w:start w:val="1"/>
      <w:numFmt w:val="bullet"/>
      <w:lvlText w:val=""/>
      <w:lvlJc w:val="left"/>
      <w:pPr>
        <w:tabs>
          <w:tab w:val="num" w:pos="2828"/>
        </w:tabs>
        <w:ind w:left="2828" w:hanging="283"/>
      </w:pPr>
      <w:rPr>
        <w:rFonts w:ascii="Symbol" w:hAnsi="Symbol" w:cs="Cambria"/>
      </w:rPr>
    </w:lvl>
    <w:lvl w:ilvl="4">
      <w:start w:val="1"/>
      <w:numFmt w:val="bullet"/>
      <w:lvlText w:val=""/>
      <w:lvlJc w:val="left"/>
      <w:pPr>
        <w:tabs>
          <w:tab w:val="num" w:pos="3535"/>
        </w:tabs>
        <w:ind w:left="3535" w:hanging="283"/>
      </w:pPr>
      <w:rPr>
        <w:rFonts w:ascii="Symbol" w:hAnsi="Symbol" w:cs="Cambria"/>
      </w:rPr>
    </w:lvl>
    <w:lvl w:ilvl="5">
      <w:start w:val="1"/>
      <w:numFmt w:val="bullet"/>
      <w:lvlText w:val=""/>
      <w:lvlJc w:val="left"/>
      <w:pPr>
        <w:tabs>
          <w:tab w:val="num" w:pos="4242"/>
        </w:tabs>
        <w:ind w:left="4242" w:hanging="283"/>
      </w:pPr>
      <w:rPr>
        <w:rFonts w:ascii="Symbol" w:hAnsi="Symbol" w:cs="Cambria"/>
      </w:rPr>
    </w:lvl>
    <w:lvl w:ilvl="6">
      <w:start w:val="1"/>
      <w:numFmt w:val="bullet"/>
      <w:lvlText w:val=""/>
      <w:lvlJc w:val="left"/>
      <w:pPr>
        <w:tabs>
          <w:tab w:val="num" w:pos="4949"/>
        </w:tabs>
        <w:ind w:left="4949" w:hanging="283"/>
      </w:pPr>
      <w:rPr>
        <w:rFonts w:ascii="Symbol" w:hAnsi="Symbol" w:cs="Cambria"/>
      </w:rPr>
    </w:lvl>
    <w:lvl w:ilvl="7">
      <w:start w:val="1"/>
      <w:numFmt w:val="bullet"/>
      <w:lvlText w:val=""/>
      <w:lvlJc w:val="left"/>
      <w:pPr>
        <w:tabs>
          <w:tab w:val="num" w:pos="5656"/>
        </w:tabs>
        <w:ind w:left="5656" w:hanging="283"/>
      </w:pPr>
      <w:rPr>
        <w:rFonts w:ascii="Symbol" w:hAnsi="Symbol" w:cs="Cambria"/>
      </w:rPr>
    </w:lvl>
    <w:lvl w:ilvl="8">
      <w:start w:val="1"/>
      <w:numFmt w:val="bullet"/>
      <w:lvlText w:val=""/>
      <w:lvlJc w:val="left"/>
      <w:pPr>
        <w:tabs>
          <w:tab w:val="num" w:pos="6363"/>
        </w:tabs>
        <w:ind w:left="6363" w:hanging="283"/>
      </w:pPr>
      <w:rPr>
        <w:rFonts w:ascii="Symbol" w:hAnsi="Symbol" w:cs="Cambria"/>
      </w:rPr>
    </w:lvl>
  </w:abstractNum>
  <w:abstractNum w:abstractNumId="12">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nsid w:val="04655108"/>
    <w:multiLevelType w:val="hybridMultilevel"/>
    <w:tmpl w:val="F07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246318"/>
    <w:multiLevelType w:val="hybridMultilevel"/>
    <w:tmpl w:val="B594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285592"/>
    <w:multiLevelType w:val="hybridMultilevel"/>
    <w:tmpl w:val="2DF2E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B7020"/>
    <w:multiLevelType w:val="hybridMultilevel"/>
    <w:tmpl w:val="7B88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920E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E2E73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E4626F9"/>
    <w:multiLevelType w:val="multilevel"/>
    <w:tmpl w:val="DEA642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3756638"/>
    <w:multiLevelType w:val="hybridMultilevel"/>
    <w:tmpl w:val="7FE8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215BAC"/>
    <w:multiLevelType w:val="hybridMultilevel"/>
    <w:tmpl w:val="348C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9C6D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2AF52DE4"/>
    <w:multiLevelType w:val="hybridMultilevel"/>
    <w:tmpl w:val="5CDA9E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2C9174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3863A5B"/>
    <w:multiLevelType w:val="hybridMultilevel"/>
    <w:tmpl w:val="DF4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63000"/>
    <w:multiLevelType w:val="hybridMultilevel"/>
    <w:tmpl w:val="7A1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D5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57C702C"/>
    <w:multiLevelType w:val="hybridMultilevel"/>
    <w:tmpl w:val="57C220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A3B05"/>
    <w:multiLevelType w:val="hybridMultilevel"/>
    <w:tmpl w:val="EB98BD9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70C22"/>
    <w:multiLevelType w:val="hybridMultilevel"/>
    <w:tmpl w:val="619C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961402"/>
    <w:multiLevelType w:val="hybridMultilevel"/>
    <w:tmpl w:val="8278C44C"/>
    <w:lvl w:ilvl="0" w:tplc="1F3212B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523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D0B1ABD"/>
    <w:multiLevelType w:val="hybridMultilevel"/>
    <w:tmpl w:val="D85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7F42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72F18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2"/>
  </w:num>
  <w:num w:numId="3">
    <w:abstractNumId w:val="19"/>
  </w:num>
  <w:num w:numId="4">
    <w:abstractNumId w:val="20"/>
  </w:num>
  <w:num w:numId="5">
    <w:abstractNumId w:val="26"/>
  </w:num>
  <w:num w:numId="6">
    <w:abstractNumId w:val="18"/>
  </w:num>
  <w:num w:numId="7">
    <w:abstractNumId w:val="27"/>
  </w:num>
  <w:num w:numId="8">
    <w:abstractNumId w:val="34"/>
  </w:num>
  <w:num w:numId="9">
    <w:abstractNumId w:val="24"/>
  </w:num>
  <w:num w:numId="10">
    <w:abstractNumId w:val="32"/>
  </w:num>
  <w:num w:numId="11">
    <w:abstractNumId w:val="35"/>
  </w:num>
  <w:num w:numId="12">
    <w:abstractNumId w:val="17"/>
  </w:num>
  <w:num w:numId="13">
    <w:abstractNumId w:val="22"/>
  </w:num>
  <w:num w:numId="14">
    <w:abstractNumId w:val="25"/>
  </w:num>
  <w:num w:numId="15">
    <w:abstractNumId w:val="21"/>
  </w:num>
  <w:num w:numId="16">
    <w:abstractNumId w:val="13"/>
  </w:num>
  <w:num w:numId="17">
    <w:abstractNumId w:val="30"/>
  </w:num>
  <w:num w:numId="18">
    <w:abstractNumId w:val="29"/>
  </w:num>
  <w:num w:numId="19">
    <w:abstractNumId w:val="10"/>
  </w:num>
  <w:num w:numId="20">
    <w:abstractNumId w:val="8"/>
  </w:num>
  <w:num w:numId="21">
    <w:abstractNumId w:val="4"/>
  </w:num>
  <w:num w:numId="22">
    <w:abstractNumId w:val="3"/>
  </w:num>
  <w:num w:numId="23">
    <w:abstractNumId w:val="2"/>
  </w:num>
  <w:num w:numId="24">
    <w:abstractNumId w:val="1"/>
  </w:num>
  <w:num w:numId="25">
    <w:abstractNumId w:val="9"/>
  </w:num>
  <w:num w:numId="26">
    <w:abstractNumId w:val="7"/>
  </w:num>
  <w:num w:numId="27">
    <w:abstractNumId w:val="6"/>
  </w:num>
  <w:num w:numId="28">
    <w:abstractNumId w:val="5"/>
  </w:num>
  <w:num w:numId="29">
    <w:abstractNumId w:val="0"/>
  </w:num>
  <w:num w:numId="30">
    <w:abstractNumId w:val="23"/>
  </w:num>
  <w:num w:numId="31">
    <w:abstractNumId w:val="14"/>
  </w:num>
  <w:num w:numId="32">
    <w:abstractNumId w:val="15"/>
  </w:num>
  <w:num w:numId="33">
    <w:abstractNumId w:val="33"/>
  </w:num>
  <w:num w:numId="34">
    <w:abstractNumId w:val="16"/>
  </w:num>
  <w:num w:numId="35">
    <w:abstractNumId w:val="2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hideSpellingErrors/>
  <w:hideGrammaticalErrors/>
  <w:proofState w:spelling="clean" w:grammar="clean"/>
  <w:trackRevisions/>
  <w:defaultTabStop w:val="709"/>
  <w:drawingGridHorizontalSpacing w:val="110"/>
  <w:drawingGridVerticalSpacing w:val="0"/>
  <w:displayHorizontalDrawingGridEvery w:val="0"/>
  <w:displayVerticalDrawingGridEvery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41"/>
    <w:rsid w:val="00044BB7"/>
    <w:rsid w:val="000804D7"/>
    <w:rsid w:val="000859BB"/>
    <w:rsid w:val="0009047D"/>
    <w:rsid w:val="000C00B0"/>
    <w:rsid w:val="000E0903"/>
    <w:rsid w:val="000F44BF"/>
    <w:rsid w:val="00137949"/>
    <w:rsid w:val="00143AF9"/>
    <w:rsid w:val="00154E8A"/>
    <w:rsid w:val="001B77C7"/>
    <w:rsid w:val="001C5FC9"/>
    <w:rsid w:val="00204DF8"/>
    <w:rsid w:val="00206E89"/>
    <w:rsid w:val="002248BA"/>
    <w:rsid w:val="00224EDA"/>
    <w:rsid w:val="002475C4"/>
    <w:rsid w:val="0026593D"/>
    <w:rsid w:val="00295ED1"/>
    <w:rsid w:val="002A0A59"/>
    <w:rsid w:val="0031212D"/>
    <w:rsid w:val="003304F3"/>
    <w:rsid w:val="0035205A"/>
    <w:rsid w:val="00353987"/>
    <w:rsid w:val="00354977"/>
    <w:rsid w:val="00367965"/>
    <w:rsid w:val="00385217"/>
    <w:rsid w:val="00396334"/>
    <w:rsid w:val="003B0B1C"/>
    <w:rsid w:val="003B1038"/>
    <w:rsid w:val="003B20F5"/>
    <w:rsid w:val="003D3713"/>
    <w:rsid w:val="003E23B5"/>
    <w:rsid w:val="00420C20"/>
    <w:rsid w:val="00422B7B"/>
    <w:rsid w:val="00426B7A"/>
    <w:rsid w:val="00433D25"/>
    <w:rsid w:val="00475B9F"/>
    <w:rsid w:val="004A42AA"/>
    <w:rsid w:val="004B3690"/>
    <w:rsid w:val="004D1257"/>
    <w:rsid w:val="004D2915"/>
    <w:rsid w:val="004D620A"/>
    <w:rsid w:val="004F32BB"/>
    <w:rsid w:val="00512AF2"/>
    <w:rsid w:val="005142D1"/>
    <w:rsid w:val="00520DE2"/>
    <w:rsid w:val="00522BE4"/>
    <w:rsid w:val="005308B8"/>
    <w:rsid w:val="00575ECD"/>
    <w:rsid w:val="00580128"/>
    <w:rsid w:val="0058106D"/>
    <w:rsid w:val="00581589"/>
    <w:rsid w:val="00581F76"/>
    <w:rsid w:val="005F0EF8"/>
    <w:rsid w:val="00606F43"/>
    <w:rsid w:val="00611DB8"/>
    <w:rsid w:val="006273C5"/>
    <w:rsid w:val="006443C7"/>
    <w:rsid w:val="0065343E"/>
    <w:rsid w:val="00671A48"/>
    <w:rsid w:val="00672A6B"/>
    <w:rsid w:val="0067545E"/>
    <w:rsid w:val="006773C9"/>
    <w:rsid w:val="006968FE"/>
    <w:rsid w:val="006A3934"/>
    <w:rsid w:val="006A4B83"/>
    <w:rsid w:val="006C02D4"/>
    <w:rsid w:val="006C26F1"/>
    <w:rsid w:val="006D3CE1"/>
    <w:rsid w:val="006E5BBF"/>
    <w:rsid w:val="006F20EC"/>
    <w:rsid w:val="007160AE"/>
    <w:rsid w:val="00724E28"/>
    <w:rsid w:val="00730B53"/>
    <w:rsid w:val="00741020"/>
    <w:rsid w:val="00753EF8"/>
    <w:rsid w:val="007566E6"/>
    <w:rsid w:val="007D2E1F"/>
    <w:rsid w:val="007F6F10"/>
    <w:rsid w:val="008175AD"/>
    <w:rsid w:val="00821681"/>
    <w:rsid w:val="00822ADC"/>
    <w:rsid w:val="008353DE"/>
    <w:rsid w:val="00842AD3"/>
    <w:rsid w:val="008A6968"/>
    <w:rsid w:val="008C475C"/>
    <w:rsid w:val="008F4696"/>
    <w:rsid w:val="008F5F9A"/>
    <w:rsid w:val="0090718C"/>
    <w:rsid w:val="00927D3A"/>
    <w:rsid w:val="009422F5"/>
    <w:rsid w:val="0094436E"/>
    <w:rsid w:val="00957DCC"/>
    <w:rsid w:val="00960E12"/>
    <w:rsid w:val="00967C87"/>
    <w:rsid w:val="00985F7E"/>
    <w:rsid w:val="00996913"/>
    <w:rsid w:val="00996BA2"/>
    <w:rsid w:val="009C322C"/>
    <w:rsid w:val="009C43BB"/>
    <w:rsid w:val="009D2A69"/>
    <w:rsid w:val="009E1889"/>
    <w:rsid w:val="009F49E6"/>
    <w:rsid w:val="00A02DEE"/>
    <w:rsid w:val="00A05B1C"/>
    <w:rsid w:val="00A21AF4"/>
    <w:rsid w:val="00A7356D"/>
    <w:rsid w:val="00A90381"/>
    <w:rsid w:val="00AD613A"/>
    <w:rsid w:val="00B018C8"/>
    <w:rsid w:val="00B14A98"/>
    <w:rsid w:val="00B222CF"/>
    <w:rsid w:val="00B3619C"/>
    <w:rsid w:val="00B53225"/>
    <w:rsid w:val="00B6310D"/>
    <w:rsid w:val="00B8725C"/>
    <w:rsid w:val="00B902FF"/>
    <w:rsid w:val="00BA4F3A"/>
    <w:rsid w:val="00BC378D"/>
    <w:rsid w:val="00BE4F13"/>
    <w:rsid w:val="00BF55C7"/>
    <w:rsid w:val="00C1533D"/>
    <w:rsid w:val="00C161AB"/>
    <w:rsid w:val="00C4687C"/>
    <w:rsid w:val="00C775F3"/>
    <w:rsid w:val="00CC5C41"/>
    <w:rsid w:val="00CF6EC2"/>
    <w:rsid w:val="00D11377"/>
    <w:rsid w:val="00D13639"/>
    <w:rsid w:val="00D469D4"/>
    <w:rsid w:val="00D70118"/>
    <w:rsid w:val="00DD7069"/>
    <w:rsid w:val="00DE1301"/>
    <w:rsid w:val="00DE1905"/>
    <w:rsid w:val="00DF070C"/>
    <w:rsid w:val="00E2482E"/>
    <w:rsid w:val="00E36CF2"/>
    <w:rsid w:val="00E43358"/>
    <w:rsid w:val="00E670E9"/>
    <w:rsid w:val="00E77618"/>
    <w:rsid w:val="00E95CC2"/>
    <w:rsid w:val="00ED3EC9"/>
    <w:rsid w:val="00ED4BB4"/>
    <w:rsid w:val="00ED5AB3"/>
    <w:rsid w:val="00EF19C4"/>
    <w:rsid w:val="00EF1DD8"/>
    <w:rsid w:val="00F00398"/>
    <w:rsid w:val="00F31A35"/>
    <w:rsid w:val="00F715F2"/>
    <w:rsid w:val="00F9145B"/>
    <w:rsid w:val="00FE32B8"/>
    <w:rsid w:val="00FE7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E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DF7B7E"/>
    <w:pPr>
      <w:spacing w:after="200" w:line="276" w:lineRule="auto"/>
    </w:pPr>
    <w:rPr>
      <w:sz w:val="22"/>
      <w:szCs w:val="22"/>
      <w:lang w:bidi="en-US"/>
    </w:rPr>
  </w:style>
  <w:style w:type="paragraph" w:styleId="Heading1">
    <w:name w:val="heading 1"/>
    <w:basedOn w:val="Normal"/>
    <w:next w:val="Normal"/>
    <w:link w:val="Heading1Char"/>
    <w:uiPriority w:val="9"/>
    <w:qFormat/>
    <w:rsid w:val="00CC5C41"/>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C5C41"/>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C5C41"/>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C5C41"/>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C5C41"/>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C5C41"/>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5C41"/>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5C41"/>
    <w:pPr>
      <w:keepNext/>
      <w:keepLines/>
      <w:numPr>
        <w:ilvl w:val="7"/>
        <w:numId w:val="3"/>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5C41"/>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929"/>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B5172E"/>
    <w:rPr>
      <w:rFonts w:ascii="Lucida Grande" w:hAnsi="Lucida Grande"/>
      <w:sz w:val="18"/>
      <w:szCs w:val="18"/>
    </w:rPr>
  </w:style>
  <w:style w:type="character" w:styleId="Hyperlink">
    <w:name w:val="Hyperlink"/>
    <w:uiPriority w:val="99"/>
    <w:semiHidden/>
    <w:rsid w:val="00E73102"/>
    <w:rPr>
      <w:color w:val="000080"/>
      <w:u w:val="single"/>
    </w:rPr>
  </w:style>
  <w:style w:type="character" w:customStyle="1" w:styleId="Bullets">
    <w:name w:val="Bullets"/>
    <w:rsid w:val="00E73102"/>
    <w:rPr>
      <w:rFonts w:ascii="OpenSymbol" w:eastAsia="OpenSymbol" w:hAnsi="OpenSymbol" w:cs="OpenSymbol"/>
    </w:rPr>
  </w:style>
  <w:style w:type="paragraph" w:customStyle="1" w:styleId="Heading">
    <w:name w:val="Heading"/>
    <w:basedOn w:val="Normal"/>
    <w:next w:val="BodyText"/>
    <w:rsid w:val="00E73102"/>
    <w:pPr>
      <w:keepNext/>
      <w:spacing w:before="240" w:after="120"/>
    </w:pPr>
    <w:rPr>
      <w:rFonts w:ascii="Arial" w:eastAsia="MS Mincho" w:hAnsi="Arial" w:cs="Tahoma"/>
      <w:sz w:val="28"/>
      <w:szCs w:val="28"/>
    </w:rPr>
  </w:style>
  <w:style w:type="paragraph" w:styleId="BodyText">
    <w:name w:val="Body Text"/>
    <w:basedOn w:val="Normal"/>
    <w:link w:val="BodyTextChar"/>
    <w:semiHidden/>
    <w:rsid w:val="00E73102"/>
    <w:pPr>
      <w:spacing w:after="120"/>
    </w:pPr>
  </w:style>
  <w:style w:type="paragraph" w:styleId="List">
    <w:name w:val="List"/>
    <w:basedOn w:val="BodyText"/>
    <w:semiHidden/>
    <w:rsid w:val="00E73102"/>
    <w:rPr>
      <w:rFonts w:cs="Tahoma"/>
    </w:rPr>
  </w:style>
  <w:style w:type="paragraph" w:styleId="Caption">
    <w:name w:val="caption"/>
    <w:basedOn w:val="Normal"/>
    <w:next w:val="Normal"/>
    <w:uiPriority w:val="35"/>
    <w:unhideWhenUsed/>
    <w:qFormat/>
    <w:rsid w:val="00CC5C41"/>
    <w:pPr>
      <w:spacing w:line="240" w:lineRule="auto"/>
    </w:pPr>
    <w:rPr>
      <w:b/>
      <w:bCs/>
      <w:color w:val="4F81BD"/>
      <w:sz w:val="18"/>
      <w:szCs w:val="18"/>
    </w:rPr>
  </w:style>
  <w:style w:type="paragraph" w:customStyle="1" w:styleId="Index">
    <w:name w:val="Index"/>
    <w:basedOn w:val="Normal"/>
    <w:rsid w:val="00E73102"/>
    <w:pPr>
      <w:suppressLineNumbers/>
    </w:pPr>
    <w:rPr>
      <w:rFonts w:cs="Tahoma"/>
    </w:rPr>
  </w:style>
  <w:style w:type="paragraph" w:customStyle="1" w:styleId="TableContents">
    <w:name w:val="Table Contents"/>
    <w:basedOn w:val="Normal"/>
    <w:rsid w:val="00E73102"/>
    <w:pPr>
      <w:suppressLineNumbers/>
    </w:pPr>
  </w:style>
  <w:style w:type="paragraph" w:customStyle="1" w:styleId="TableHeading">
    <w:name w:val="Table Heading"/>
    <w:basedOn w:val="TableContents"/>
    <w:rsid w:val="00E73102"/>
    <w:pPr>
      <w:jc w:val="center"/>
    </w:pPr>
    <w:rPr>
      <w:b/>
      <w:bCs/>
    </w:rPr>
  </w:style>
  <w:style w:type="character" w:customStyle="1" w:styleId="Heading1Char">
    <w:name w:val="Heading 1 Char"/>
    <w:basedOn w:val="DefaultParagraphFont"/>
    <w:link w:val="Heading1"/>
    <w:uiPriority w:val="9"/>
    <w:rsid w:val="00CC5C4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C5C4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C5C4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CC5C4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CC5C4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C5C4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C5C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C5C4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CC5C41"/>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5C4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5C4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C5C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5C4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C5C41"/>
    <w:rPr>
      <w:b/>
      <w:bCs/>
    </w:rPr>
  </w:style>
  <w:style w:type="character" w:styleId="Emphasis">
    <w:name w:val="Emphasis"/>
    <w:basedOn w:val="DefaultParagraphFont"/>
    <w:uiPriority w:val="20"/>
    <w:qFormat/>
    <w:rsid w:val="00CC5C41"/>
    <w:rPr>
      <w:i/>
      <w:iCs/>
    </w:rPr>
  </w:style>
  <w:style w:type="paragraph" w:styleId="NoSpacing">
    <w:name w:val="No Spacing"/>
    <w:uiPriority w:val="1"/>
    <w:qFormat/>
    <w:rsid w:val="00CC5C41"/>
    <w:rPr>
      <w:sz w:val="22"/>
      <w:szCs w:val="22"/>
      <w:lang w:bidi="en-US"/>
    </w:rPr>
  </w:style>
  <w:style w:type="paragraph" w:styleId="ListParagraph">
    <w:name w:val="List Paragraph"/>
    <w:basedOn w:val="Normal"/>
    <w:uiPriority w:val="34"/>
    <w:qFormat/>
    <w:rsid w:val="00CC5C41"/>
    <w:pPr>
      <w:ind w:left="720"/>
      <w:contextualSpacing/>
    </w:pPr>
  </w:style>
  <w:style w:type="paragraph" w:styleId="Quote">
    <w:name w:val="Quote"/>
    <w:basedOn w:val="Normal"/>
    <w:next w:val="Normal"/>
    <w:link w:val="QuoteChar"/>
    <w:uiPriority w:val="29"/>
    <w:qFormat/>
    <w:rsid w:val="00CC5C41"/>
    <w:rPr>
      <w:i/>
      <w:iCs/>
      <w:color w:val="000000"/>
    </w:rPr>
  </w:style>
  <w:style w:type="character" w:customStyle="1" w:styleId="QuoteChar">
    <w:name w:val="Quote Char"/>
    <w:basedOn w:val="DefaultParagraphFont"/>
    <w:link w:val="Quote"/>
    <w:uiPriority w:val="29"/>
    <w:rsid w:val="00CC5C41"/>
    <w:rPr>
      <w:i/>
      <w:iCs/>
      <w:color w:val="000000"/>
    </w:rPr>
  </w:style>
  <w:style w:type="paragraph" w:styleId="IntenseQuote">
    <w:name w:val="Intense Quote"/>
    <w:basedOn w:val="Normal"/>
    <w:next w:val="Normal"/>
    <w:link w:val="IntenseQuoteChar"/>
    <w:uiPriority w:val="30"/>
    <w:qFormat/>
    <w:rsid w:val="00CC5C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5C41"/>
    <w:rPr>
      <w:b/>
      <w:bCs/>
      <w:i/>
      <w:iCs/>
      <w:color w:val="4F81BD"/>
    </w:rPr>
  </w:style>
  <w:style w:type="character" w:styleId="SubtleEmphasis">
    <w:name w:val="Subtle Emphasis"/>
    <w:basedOn w:val="DefaultParagraphFont"/>
    <w:uiPriority w:val="19"/>
    <w:qFormat/>
    <w:rsid w:val="00CC5C41"/>
    <w:rPr>
      <w:i/>
      <w:iCs/>
      <w:color w:val="808080"/>
    </w:rPr>
  </w:style>
  <w:style w:type="character" w:styleId="IntenseEmphasis">
    <w:name w:val="Intense Emphasis"/>
    <w:basedOn w:val="DefaultParagraphFont"/>
    <w:uiPriority w:val="21"/>
    <w:qFormat/>
    <w:rsid w:val="00CC5C41"/>
    <w:rPr>
      <w:b/>
      <w:bCs/>
      <w:i/>
      <w:iCs/>
      <w:color w:val="4F81BD"/>
    </w:rPr>
  </w:style>
  <w:style w:type="character" w:styleId="SubtleReference">
    <w:name w:val="Subtle Reference"/>
    <w:basedOn w:val="DefaultParagraphFont"/>
    <w:uiPriority w:val="31"/>
    <w:qFormat/>
    <w:rsid w:val="00CC5C41"/>
    <w:rPr>
      <w:smallCaps/>
      <w:color w:val="C0504D"/>
      <w:u w:val="single"/>
    </w:rPr>
  </w:style>
  <w:style w:type="character" w:styleId="IntenseReference">
    <w:name w:val="Intense Reference"/>
    <w:basedOn w:val="DefaultParagraphFont"/>
    <w:uiPriority w:val="32"/>
    <w:qFormat/>
    <w:rsid w:val="00CC5C41"/>
    <w:rPr>
      <w:b/>
      <w:bCs/>
      <w:smallCaps/>
      <w:color w:val="C0504D"/>
      <w:spacing w:val="5"/>
      <w:u w:val="single"/>
    </w:rPr>
  </w:style>
  <w:style w:type="character" w:styleId="BookTitle">
    <w:name w:val="Book Title"/>
    <w:basedOn w:val="DefaultParagraphFont"/>
    <w:uiPriority w:val="33"/>
    <w:qFormat/>
    <w:rsid w:val="00CC5C41"/>
    <w:rPr>
      <w:b/>
      <w:bCs/>
      <w:smallCaps/>
      <w:spacing w:val="5"/>
    </w:rPr>
  </w:style>
  <w:style w:type="paragraph" w:styleId="TOCHeading">
    <w:name w:val="TOC Heading"/>
    <w:basedOn w:val="Heading1"/>
    <w:next w:val="Normal"/>
    <w:uiPriority w:val="39"/>
    <w:semiHidden/>
    <w:unhideWhenUsed/>
    <w:qFormat/>
    <w:rsid w:val="00CC5C41"/>
    <w:pPr>
      <w:outlineLvl w:val="9"/>
    </w:pPr>
  </w:style>
  <w:style w:type="character" w:styleId="LineNumber">
    <w:name w:val="line number"/>
    <w:basedOn w:val="DefaultParagraphFont"/>
    <w:uiPriority w:val="99"/>
    <w:semiHidden/>
    <w:unhideWhenUsed/>
    <w:rsid w:val="004A08DC"/>
  </w:style>
  <w:style w:type="character" w:customStyle="1" w:styleId="BodyTextChar">
    <w:name w:val="Body Text Char"/>
    <w:basedOn w:val="DefaultParagraphFont"/>
    <w:link w:val="BodyText"/>
    <w:semiHidden/>
    <w:rsid w:val="00A8104E"/>
    <w:rPr>
      <w:sz w:val="22"/>
      <w:szCs w:val="22"/>
      <w:lang w:bidi="en-US"/>
    </w:rPr>
  </w:style>
  <w:style w:type="character" w:customStyle="1" w:styleId="BalloonTextChar1">
    <w:name w:val="Balloon Text Char1"/>
    <w:basedOn w:val="DefaultParagraphFont"/>
    <w:link w:val="BalloonText"/>
    <w:uiPriority w:val="99"/>
    <w:semiHidden/>
    <w:rsid w:val="00F56929"/>
    <w:rPr>
      <w:rFonts w:ascii="Tahoma" w:hAnsi="Tahoma" w:cs="Tahoma"/>
      <w:sz w:val="16"/>
      <w:szCs w:val="16"/>
      <w:lang w:bidi="en-US"/>
    </w:rPr>
  </w:style>
  <w:style w:type="paragraph" w:styleId="Bibliography">
    <w:name w:val="Bibliography"/>
    <w:basedOn w:val="Normal"/>
    <w:next w:val="Normal"/>
    <w:uiPriority w:val="37"/>
    <w:unhideWhenUsed/>
    <w:rsid w:val="00F56929"/>
  </w:style>
  <w:style w:type="paragraph" w:styleId="Header">
    <w:name w:val="header"/>
    <w:basedOn w:val="Normal"/>
    <w:link w:val="HeaderChar"/>
    <w:uiPriority w:val="99"/>
    <w:rsid w:val="0058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796"/>
    <w:rPr>
      <w:sz w:val="22"/>
      <w:szCs w:val="22"/>
      <w:lang w:bidi="en-US"/>
    </w:rPr>
  </w:style>
  <w:style w:type="paragraph" w:styleId="Footer">
    <w:name w:val="footer"/>
    <w:basedOn w:val="Normal"/>
    <w:link w:val="FooterChar"/>
    <w:rsid w:val="00587796"/>
    <w:pPr>
      <w:tabs>
        <w:tab w:val="center" w:pos="4680"/>
        <w:tab w:val="right" w:pos="9360"/>
      </w:tabs>
      <w:spacing w:after="0" w:line="240" w:lineRule="auto"/>
    </w:pPr>
  </w:style>
  <w:style w:type="character" w:customStyle="1" w:styleId="FooterChar">
    <w:name w:val="Footer Char"/>
    <w:basedOn w:val="DefaultParagraphFont"/>
    <w:link w:val="Footer"/>
    <w:rsid w:val="00587796"/>
    <w:rPr>
      <w:sz w:val="22"/>
      <w:szCs w:val="22"/>
      <w:lang w:bidi="en-US"/>
    </w:rPr>
  </w:style>
  <w:style w:type="character" w:styleId="FollowedHyperlink">
    <w:name w:val="FollowedHyperlink"/>
    <w:basedOn w:val="DefaultParagraphFont"/>
    <w:rsid w:val="00341272"/>
    <w:rPr>
      <w:color w:val="800080" w:themeColor="followedHyperlink"/>
      <w:u w:val="single"/>
    </w:rPr>
  </w:style>
  <w:style w:type="paragraph" w:customStyle="1" w:styleId="Code">
    <w:name w:val="Code"/>
    <w:basedOn w:val="Normal"/>
    <w:qFormat/>
    <w:rsid w:val="00B045F6"/>
    <w:pPr>
      <w:widowControl w:val="0"/>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Courier" w:hAnsi="Courier"/>
      <w:sz w:val="24"/>
      <w:szCs w:val="24"/>
    </w:rPr>
  </w:style>
  <w:style w:type="character" w:styleId="CommentReference">
    <w:name w:val="annotation reference"/>
    <w:basedOn w:val="DefaultParagraphFont"/>
    <w:rsid w:val="00254DAF"/>
    <w:rPr>
      <w:sz w:val="16"/>
      <w:szCs w:val="16"/>
    </w:rPr>
  </w:style>
  <w:style w:type="paragraph" w:styleId="CommentText">
    <w:name w:val="annotation text"/>
    <w:basedOn w:val="Normal"/>
    <w:link w:val="CommentTextChar"/>
    <w:rsid w:val="00254DAF"/>
    <w:pPr>
      <w:spacing w:line="240" w:lineRule="auto"/>
    </w:pPr>
    <w:rPr>
      <w:sz w:val="20"/>
      <w:szCs w:val="20"/>
    </w:rPr>
  </w:style>
  <w:style w:type="character" w:customStyle="1" w:styleId="CommentTextChar">
    <w:name w:val="Comment Text Char"/>
    <w:basedOn w:val="DefaultParagraphFont"/>
    <w:link w:val="CommentText"/>
    <w:rsid w:val="00254DAF"/>
    <w:rPr>
      <w:sz w:val="20"/>
      <w:szCs w:val="20"/>
      <w:lang w:bidi="en-US"/>
    </w:rPr>
  </w:style>
  <w:style w:type="paragraph" w:styleId="CommentSubject">
    <w:name w:val="annotation subject"/>
    <w:basedOn w:val="CommentText"/>
    <w:next w:val="CommentText"/>
    <w:link w:val="CommentSubjectChar"/>
    <w:rsid w:val="00254DAF"/>
    <w:rPr>
      <w:b/>
      <w:bCs/>
    </w:rPr>
  </w:style>
  <w:style w:type="character" w:customStyle="1" w:styleId="CommentSubjectChar">
    <w:name w:val="Comment Subject Char"/>
    <w:basedOn w:val="CommentTextChar"/>
    <w:link w:val="CommentSubject"/>
    <w:rsid w:val="00254DAF"/>
    <w:rPr>
      <w:b/>
      <w:bCs/>
      <w:sz w:val="20"/>
      <w:szCs w:val="20"/>
      <w:lang w:bidi="en-US"/>
    </w:rPr>
  </w:style>
  <w:style w:type="paragraph" w:styleId="Revision">
    <w:name w:val="Revision"/>
    <w:hidden/>
    <w:rsid w:val="00741020"/>
    <w:rPr>
      <w:sz w:val="22"/>
      <w:szCs w:val="2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DF7B7E"/>
    <w:pPr>
      <w:spacing w:after="200" w:line="276" w:lineRule="auto"/>
    </w:pPr>
    <w:rPr>
      <w:sz w:val="22"/>
      <w:szCs w:val="22"/>
      <w:lang w:bidi="en-US"/>
    </w:rPr>
  </w:style>
  <w:style w:type="paragraph" w:styleId="Heading1">
    <w:name w:val="heading 1"/>
    <w:basedOn w:val="Normal"/>
    <w:next w:val="Normal"/>
    <w:link w:val="Heading1Char"/>
    <w:uiPriority w:val="9"/>
    <w:qFormat/>
    <w:rsid w:val="00CC5C41"/>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C5C41"/>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C5C41"/>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C5C41"/>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C5C41"/>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C5C41"/>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5C41"/>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5C41"/>
    <w:pPr>
      <w:keepNext/>
      <w:keepLines/>
      <w:numPr>
        <w:ilvl w:val="7"/>
        <w:numId w:val="3"/>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5C41"/>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929"/>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B5172E"/>
    <w:rPr>
      <w:rFonts w:ascii="Lucida Grande" w:hAnsi="Lucida Grande"/>
      <w:sz w:val="18"/>
      <w:szCs w:val="18"/>
    </w:rPr>
  </w:style>
  <w:style w:type="character" w:styleId="Hyperlink">
    <w:name w:val="Hyperlink"/>
    <w:uiPriority w:val="99"/>
    <w:semiHidden/>
    <w:rsid w:val="00E73102"/>
    <w:rPr>
      <w:color w:val="000080"/>
      <w:u w:val="single"/>
    </w:rPr>
  </w:style>
  <w:style w:type="character" w:customStyle="1" w:styleId="Bullets">
    <w:name w:val="Bullets"/>
    <w:rsid w:val="00E73102"/>
    <w:rPr>
      <w:rFonts w:ascii="OpenSymbol" w:eastAsia="OpenSymbol" w:hAnsi="OpenSymbol" w:cs="OpenSymbol"/>
    </w:rPr>
  </w:style>
  <w:style w:type="paragraph" w:customStyle="1" w:styleId="Heading">
    <w:name w:val="Heading"/>
    <w:basedOn w:val="Normal"/>
    <w:next w:val="BodyText"/>
    <w:rsid w:val="00E73102"/>
    <w:pPr>
      <w:keepNext/>
      <w:spacing w:before="240" w:after="120"/>
    </w:pPr>
    <w:rPr>
      <w:rFonts w:ascii="Arial" w:eastAsia="MS Mincho" w:hAnsi="Arial" w:cs="Tahoma"/>
      <w:sz w:val="28"/>
      <w:szCs w:val="28"/>
    </w:rPr>
  </w:style>
  <w:style w:type="paragraph" w:styleId="BodyText">
    <w:name w:val="Body Text"/>
    <w:basedOn w:val="Normal"/>
    <w:link w:val="BodyTextChar"/>
    <w:semiHidden/>
    <w:rsid w:val="00E73102"/>
    <w:pPr>
      <w:spacing w:after="120"/>
    </w:pPr>
  </w:style>
  <w:style w:type="paragraph" w:styleId="List">
    <w:name w:val="List"/>
    <w:basedOn w:val="BodyText"/>
    <w:semiHidden/>
    <w:rsid w:val="00E73102"/>
    <w:rPr>
      <w:rFonts w:cs="Tahoma"/>
    </w:rPr>
  </w:style>
  <w:style w:type="paragraph" w:styleId="Caption">
    <w:name w:val="caption"/>
    <w:basedOn w:val="Normal"/>
    <w:next w:val="Normal"/>
    <w:uiPriority w:val="35"/>
    <w:unhideWhenUsed/>
    <w:qFormat/>
    <w:rsid w:val="00CC5C41"/>
    <w:pPr>
      <w:spacing w:line="240" w:lineRule="auto"/>
    </w:pPr>
    <w:rPr>
      <w:b/>
      <w:bCs/>
      <w:color w:val="4F81BD"/>
      <w:sz w:val="18"/>
      <w:szCs w:val="18"/>
    </w:rPr>
  </w:style>
  <w:style w:type="paragraph" w:customStyle="1" w:styleId="Index">
    <w:name w:val="Index"/>
    <w:basedOn w:val="Normal"/>
    <w:rsid w:val="00E73102"/>
    <w:pPr>
      <w:suppressLineNumbers/>
    </w:pPr>
    <w:rPr>
      <w:rFonts w:cs="Tahoma"/>
    </w:rPr>
  </w:style>
  <w:style w:type="paragraph" w:customStyle="1" w:styleId="TableContents">
    <w:name w:val="Table Contents"/>
    <w:basedOn w:val="Normal"/>
    <w:rsid w:val="00E73102"/>
    <w:pPr>
      <w:suppressLineNumbers/>
    </w:pPr>
  </w:style>
  <w:style w:type="paragraph" w:customStyle="1" w:styleId="TableHeading">
    <w:name w:val="Table Heading"/>
    <w:basedOn w:val="TableContents"/>
    <w:rsid w:val="00E73102"/>
    <w:pPr>
      <w:jc w:val="center"/>
    </w:pPr>
    <w:rPr>
      <w:b/>
      <w:bCs/>
    </w:rPr>
  </w:style>
  <w:style w:type="character" w:customStyle="1" w:styleId="Heading1Char">
    <w:name w:val="Heading 1 Char"/>
    <w:basedOn w:val="DefaultParagraphFont"/>
    <w:link w:val="Heading1"/>
    <w:uiPriority w:val="9"/>
    <w:rsid w:val="00CC5C4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C5C4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C5C4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CC5C4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CC5C4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C5C4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C5C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C5C4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CC5C41"/>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5C4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5C4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C5C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5C4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C5C41"/>
    <w:rPr>
      <w:b/>
      <w:bCs/>
    </w:rPr>
  </w:style>
  <w:style w:type="character" w:styleId="Emphasis">
    <w:name w:val="Emphasis"/>
    <w:basedOn w:val="DefaultParagraphFont"/>
    <w:uiPriority w:val="20"/>
    <w:qFormat/>
    <w:rsid w:val="00CC5C41"/>
    <w:rPr>
      <w:i/>
      <w:iCs/>
    </w:rPr>
  </w:style>
  <w:style w:type="paragraph" w:styleId="NoSpacing">
    <w:name w:val="No Spacing"/>
    <w:uiPriority w:val="1"/>
    <w:qFormat/>
    <w:rsid w:val="00CC5C41"/>
    <w:rPr>
      <w:sz w:val="22"/>
      <w:szCs w:val="22"/>
      <w:lang w:bidi="en-US"/>
    </w:rPr>
  </w:style>
  <w:style w:type="paragraph" w:styleId="ListParagraph">
    <w:name w:val="List Paragraph"/>
    <w:basedOn w:val="Normal"/>
    <w:uiPriority w:val="34"/>
    <w:qFormat/>
    <w:rsid w:val="00CC5C41"/>
    <w:pPr>
      <w:ind w:left="720"/>
      <w:contextualSpacing/>
    </w:pPr>
  </w:style>
  <w:style w:type="paragraph" w:styleId="Quote">
    <w:name w:val="Quote"/>
    <w:basedOn w:val="Normal"/>
    <w:next w:val="Normal"/>
    <w:link w:val="QuoteChar"/>
    <w:uiPriority w:val="29"/>
    <w:qFormat/>
    <w:rsid w:val="00CC5C41"/>
    <w:rPr>
      <w:i/>
      <w:iCs/>
      <w:color w:val="000000"/>
    </w:rPr>
  </w:style>
  <w:style w:type="character" w:customStyle="1" w:styleId="QuoteChar">
    <w:name w:val="Quote Char"/>
    <w:basedOn w:val="DefaultParagraphFont"/>
    <w:link w:val="Quote"/>
    <w:uiPriority w:val="29"/>
    <w:rsid w:val="00CC5C41"/>
    <w:rPr>
      <w:i/>
      <w:iCs/>
      <w:color w:val="000000"/>
    </w:rPr>
  </w:style>
  <w:style w:type="paragraph" w:styleId="IntenseQuote">
    <w:name w:val="Intense Quote"/>
    <w:basedOn w:val="Normal"/>
    <w:next w:val="Normal"/>
    <w:link w:val="IntenseQuoteChar"/>
    <w:uiPriority w:val="30"/>
    <w:qFormat/>
    <w:rsid w:val="00CC5C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5C41"/>
    <w:rPr>
      <w:b/>
      <w:bCs/>
      <w:i/>
      <w:iCs/>
      <w:color w:val="4F81BD"/>
    </w:rPr>
  </w:style>
  <w:style w:type="character" w:styleId="SubtleEmphasis">
    <w:name w:val="Subtle Emphasis"/>
    <w:basedOn w:val="DefaultParagraphFont"/>
    <w:uiPriority w:val="19"/>
    <w:qFormat/>
    <w:rsid w:val="00CC5C41"/>
    <w:rPr>
      <w:i/>
      <w:iCs/>
      <w:color w:val="808080"/>
    </w:rPr>
  </w:style>
  <w:style w:type="character" w:styleId="IntenseEmphasis">
    <w:name w:val="Intense Emphasis"/>
    <w:basedOn w:val="DefaultParagraphFont"/>
    <w:uiPriority w:val="21"/>
    <w:qFormat/>
    <w:rsid w:val="00CC5C41"/>
    <w:rPr>
      <w:b/>
      <w:bCs/>
      <w:i/>
      <w:iCs/>
      <w:color w:val="4F81BD"/>
    </w:rPr>
  </w:style>
  <w:style w:type="character" w:styleId="SubtleReference">
    <w:name w:val="Subtle Reference"/>
    <w:basedOn w:val="DefaultParagraphFont"/>
    <w:uiPriority w:val="31"/>
    <w:qFormat/>
    <w:rsid w:val="00CC5C41"/>
    <w:rPr>
      <w:smallCaps/>
      <w:color w:val="C0504D"/>
      <w:u w:val="single"/>
    </w:rPr>
  </w:style>
  <w:style w:type="character" w:styleId="IntenseReference">
    <w:name w:val="Intense Reference"/>
    <w:basedOn w:val="DefaultParagraphFont"/>
    <w:uiPriority w:val="32"/>
    <w:qFormat/>
    <w:rsid w:val="00CC5C41"/>
    <w:rPr>
      <w:b/>
      <w:bCs/>
      <w:smallCaps/>
      <w:color w:val="C0504D"/>
      <w:spacing w:val="5"/>
      <w:u w:val="single"/>
    </w:rPr>
  </w:style>
  <w:style w:type="character" w:styleId="BookTitle">
    <w:name w:val="Book Title"/>
    <w:basedOn w:val="DefaultParagraphFont"/>
    <w:uiPriority w:val="33"/>
    <w:qFormat/>
    <w:rsid w:val="00CC5C41"/>
    <w:rPr>
      <w:b/>
      <w:bCs/>
      <w:smallCaps/>
      <w:spacing w:val="5"/>
    </w:rPr>
  </w:style>
  <w:style w:type="paragraph" w:styleId="TOCHeading">
    <w:name w:val="TOC Heading"/>
    <w:basedOn w:val="Heading1"/>
    <w:next w:val="Normal"/>
    <w:uiPriority w:val="39"/>
    <w:semiHidden/>
    <w:unhideWhenUsed/>
    <w:qFormat/>
    <w:rsid w:val="00CC5C41"/>
    <w:pPr>
      <w:outlineLvl w:val="9"/>
    </w:pPr>
  </w:style>
  <w:style w:type="character" w:styleId="LineNumber">
    <w:name w:val="line number"/>
    <w:basedOn w:val="DefaultParagraphFont"/>
    <w:uiPriority w:val="99"/>
    <w:semiHidden/>
    <w:unhideWhenUsed/>
    <w:rsid w:val="004A08DC"/>
  </w:style>
  <w:style w:type="character" w:customStyle="1" w:styleId="BodyTextChar">
    <w:name w:val="Body Text Char"/>
    <w:basedOn w:val="DefaultParagraphFont"/>
    <w:link w:val="BodyText"/>
    <w:semiHidden/>
    <w:rsid w:val="00A8104E"/>
    <w:rPr>
      <w:sz w:val="22"/>
      <w:szCs w:val="22"/>
      <w:lang w:bidi="en-US"/>
    </w:rPr>
  </w:style>
  <w:style w:type="character" w:customStyle="1" w:styleId="BalloonTextChar1">
    <w:name w:val="Balloon Text Char1"/>
    <w:basedOn w:val="DefaultParagraphFont"/>
    <w:link w:val="BalloonText"/>
    <w:uiPriority w:val="99"/>
    <w:semiHidden/>
    <w:rsid w:val="00F56929"/>
    <w:rPr>
      <w:rFonts w:ascii="Tahoma" w:hAnsi="Tahoma" w:cs="Tahoma"/>
      <w:sz w:val="16"/>
      <w:szCs w:val="16"/>
      <w:lang w:bidi="en-US"/>
    </w:rPr>
  </w:style>
  <w:style w:type="paragraph" w:styleId="Bibliography">
    <w:name w:val="Bibliography"/>
    <w:basedOn w:val="Normal"/>
    <w:next w:val="Normal"/>
    <w:uiPriority w:val="37"/>
    <w:unhideWhenUsed/>
    <w:rsid w:val="00F56929"/>
  </w:style>
  <w:style w:type="paragraph" w:styleId="Header">
    <w:name w:val="header"/>
    <w:basedOn w:val="Normal"/>
    <w:link w:val="HeaderChar"/>
    <w:uiPriority w:val="99"/>
    <w:rsid w:val="0058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796"/>
    <w:rPr>
      <w:sz w:val="22"/>
      <w:szCs w:val="22"/>
      <w:lang w:bidi="en-US"/>
    </w:rPr>
  </w:style>
  <w:style w:type="paragraph" w:styleId="Footer">
    <w:name w:val="footer"/>
    <w:basedOn w:val="Normal"/>
    <w:link w:val="FooterChar"/>
    <w:rsid w:val="00587796"/>
    <w:pPr>
      <w:tabs>
        <w:tab w:val="center" w:pos="4680"/>
        <w:tab w:val="right" w:pos="9360"/>
      </w:tabs>
      <w:spacing w:after="0" w:line="240" w:lineRule="auto"/>
    </w:pPr>
  </w:style>
  <w:style w:type="character" w:customStyle="1" w:styleId="FooterChar">
    <w:name w:val="Footer Char"/>
    <w:basedOn w:val="DefaultParagraphFont"/>
    <w:link w:val="Footer"/>
    <w:rsid w:val="00587796"/>
    <w:rPr>
      <w:sz w:val="22"/>
      <w:szCs w:val="22"/>
      <w:lang w:bidi="en-US"/>
    </w:rPr>
  </w:style>
  <w:style w:type="character" w:styleId="FollowedHyperlink">
    <w:name w:val="FollowedHyperlink"/>
    <w:basedOn w:val="DefaultParagraphFont"/>
    <w:rsid w:val="00341272"/>
    <w:rPr>
      <w:color w:val="800080" w:themeColor="followedHyperlink"/>
      <w:u w:val="single"/>
    </w:rPr>
  </w:style>
  <w:style w:type="paragraph" w:customStyle="1" w:styleId="Code">
    <w:name w:val="Code"/>
    <w:basedOn w:val="Normal"/>
    <w:qFormat/>
    <w:rsid w:val="00B045F6"/>
    <w:pPr>
      <w:widowControl w:val="0"/>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Courier" w:hAnsi="Courier"/>
      <w:sz w:val="24"/>
      <w:szCs w:val="24"/>
    </w:rPr>
  </w:style>
  <w:style w:type="character" w:styleId="CommentReference">
    <w:name w:val="annotation reference"/>
    <w:basedOn w:val="DefaultParagraphFont"/>
    <w:rsid w:val="00254DAF"/>
    <w:rPr>
      <w:sz w:val="16"/>
      <w:szCs w:val="16"/>
    </w:rPr>
  </w:style>
  <w:style w:type="paragraph" w:styleId="CommentText">
    <w:name w:val="annotation text"/>
    <w:basedOn w:val="Normal"/>
    <w:link w:val="CommentTextChar"/>
    <w:rsid w:val="00254DAF"/>
    <w:pPr>
      <w:spacing w:line="240" w:lineRule="auto"/>
    </w:pPr>
    <w:rPr>
      <w:sz w:val="20"/>
      <w:szCs w:val="20"/>
    </w:rPr>
  </w:style>
  <w:style w:type="character" w:customStyle="1" w:styleId="CommentTextChar">
    <w:name w:val="Comment Text Char"/>
    <w:basedOn w:val="DefaultParagraphFont"/>
    <w:link w:val="CommentText"/>
    <w:rsid w:val="00254DAF"/>
    <w:rPr>
      <w:sz w:val="20"/>
      <w:szCs w:val="20"/>
      <w:lang w:bidi="en-US"/>
    </w:rPr>
  </w:style>
  <w:style w:type="paragraph" w:styleId="CommentSubject">
    <w:name w:val="annotation subject"/>
    <w:basedOn w:val="CommentText"/>
    <w:next w:val="CommentText"/>
    <w:link w:val="CommentSubjectChar"/>
    <w:rsid w:val="00254DAF"/>
    <w:rPr>
      <w:b/>
      <w:bCs/>
    </w:rPr>
  </w:style>
  <w:style w:type="character" w:customStyle="1" w:styleId="CommentSubjectChar">
    <w:name w:val="Comment Subject Char"/>
    <w:basedOn w:val="CommentTextChar"/>
    <w:link w:val="CommentSubject"/>
    <w:rsid w:val="00254DAF"/>
    <w:rPr>
      <w:b/>
      <w:bCs/>
      <w:sz w:val="20"/>
      <w:szCs w:val="20"/>
      <w:lang w:bidi="en-US"/>
    </w:rPr>
  </w:style>
  <w:style w:type="paragraph" w:styleId="Revision">
    <w:name w:val="Revision"/>
    <w:hidden/>
    <w:rsid w:val="00741020"/>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1063">
      <w:bodyDiv w:val="1"/>
      <w:marLeft w:val="0"/>
      <w:marRight w:val="0"/>
      <w:marTop w:val="0"/>
      <w:marBottom w:val="0"/>
      <w:divBdr>
        <w:top w:val="none" w:sz="0" w:space="0" w:color="auto"/>
        <w:left w:val="none" w:sz="0" w:space="0" w:color="auto"/>
        <w:bottom w:val="none" w:sz="0" w:space="0" w:color="auto"/>
        <w:right w:val="none" w:sz="0" w:space="0" w:color="auto"/>
      </w:divBdr>
    </w:div>
    <w:div w:id="67505881">
      <w:bodyDiv w:val="1"/>
      <w:marLeft w:val="0"/>
      <w:marRight w:val="0"/>
      <w:marTop w:val="0"/>
      <w:marBottom w:val="0"/>
      <w:divBdr>
        <w:top w:val="none" w:sz="0" w:space="0" w:color="auto"/>
        <w:left w:val="none" w:sz="0" w:space="0" w:color="auto"/>
        <w:bottom w:val="none" w:sz="0" w:space="0" w:color="auto"/>
        <w:right w:val="none" w:sz="0" w:space="0" w:color="auto"/>
      </w:divBdr>
    </w:div>
    <w:div w:id="957955556">
      <w:bodyDiv w:val="1"/>
      <w:marLeft w:val="0"/>
      <w:marRight w:val="0"/>
      <w:marTop w:val="0"/>
      <w:marBottom w:val="0"/>
      <w:divBdr>
        <w:top w:val="none" w:sz="0" w:space="0" w:color="auto"/>
        <w:left w:val="none" w:sz="0" w:space="0" w:color="auto"/>
        <w:bottom w:val="none" w:sz="0" w:space="0" w:color="auto"/>
        <w:right w:val="none" w:sz="0" w:space="0" w:color="auto"/>
      </w:divBdr>
    </w:div>
    <w:div w:id="1104377984">
      <w:bodyDiv w:val="1"/>
      <w:marLeft w:val="0"/>
      <w:marRight w:val="0"/>
      <w:marTop w:val="0"/>
      <w:marBottom w:val="0"/>
      <w:divBdr>
        <w:top w:val="none" w:sz="0" w:space="0" w:color="auto"/>
        <w:left w:val="none" w:sz="0" w:space="0" w:color="auto"/>
        <w:bottom w:val="none" w:sz="0" w:space="0" w:color="auto"/>
        <w:right w:val="none" w:sz="0" w:space="0" w:color="auto"/>
      </w:divBdr>
    </w:div>
    <w:div w:id="1117599624">
      <w:bodyDiv w:val="1"/>
      <w:marLeft w:val="0"/>
      <w:marRight w:val="0"/>
      <w:marTop w:val="0"/>
      <w:marBottom w:val="0"/>
      <w:divBdr>
        <w:top w:val="none" w:sz="0" w:space="0" w:color="auto"/>
        <w:left w:val="none" w:sz="0" w:space="0" w:color="auto"/>
        <w:bottom w:val="none" w:sz="0" w:space="0" w:color="auto"/>
        <w:right w:val="none" w:sz="0" w:space="0" w:color="auto"/>
      </w:divBdr>
    </w:div>
    <w:div w:id="1528254605">
      <w:bodyDiv w:val="1"/>
      <w:marLeft w:val="0"/>
      <w:marRight w:val="0"/>
      <w:marTop w:val="0"/>
      <w:marBottom w:val="0"/>
      <w:divBdr>
        <w:top w:val="none" w:sz="0" w:space="0" w:color="auto"/>
        <w:left w:val="none" w:sz="0" w:space="0" w:color="auto"/>
        <w:bottom w:val="none" w:sz="0" w:space="0" w:color="auto"/>
        <w:right w:val="none" w:sz="0" w:space="0" w:color="auto"/>
      </w:divBdr>
    </w:div>
    <w:div w:id="1572733387">
      <w:bodyDiv w:val="1"/>
      <w:marLeft w:val="0"/>
      <w:marRight w:val="0"/>
      <w:marTop w:val="0"/>
      <w:marBottom w:val="0"/>
      <w:divBdr>
        <w:top w:val="none" w:sz="0" w:space="0" w:color="auto"/>
        <w:left w:val="none" w:sz="0" w:space="0" w:color="auto"/>
        <w:bottom w:val="none" w:sz="0" w:space="0" w:color="auto"/>
        <w:right w:val="none" w:sz="0" w:space="0" w:color="auto"/>
      </w:divBdr>
    </w:div>
    <w:div w:id="1622345589">
      <w:bodyDiv w:val="1"/>
      <w:marLeft w:val="0"/>
      <w:marRight w:val="0"/>
      <w:marTop w:val="0"/>
      <w:marBottom w:val="0"/>
      <w:divBdr>
        <w:top w:val="none" w:sz="0" w:space="0" w:color="auto"/>
        <w:left w:val="none" w:sz="0" w:space="0" w:color="auto"/>
        <w:bottom w:val="none" w:sz="0" w:space="0" w:color="auto"/>
        <w:right w:val="none" w:sz="0" w:space="0" w:color="auto"/>
      </w:divBdr>
    </w:div>
    <w:div w:id="2078506899">
      <w:bodyDiv w:val="1"/>
      <w:marLeft w:val="0"/>
      <w:marRight w:val="0"/>
      <w:marTop w:val="0"/>
      <w:marBottom w:val="0"/>
      <w:divBdr>
        <w:top w:val="none" w:sz="0" w:space="0" w:color="auto"/>
        <w:left w:val="none" w:sz="0" w:space="0" w:color="auto"/>
        <w:bottom w:val="none" w:sz="0" w:space="0" w:color="auto"/>
        <w:right w:val="none" w:sz="0" w:space="0" w:color="auto"/>
      </w:divBdr>
      <w:divsChild>
        <w:div w:id="165825767">
          <w:marLeft w:val="1166"/>
          <w:marRight w:val="0"/>
          <w:marTop w:val="86"/>
          <w:marBottom w:val="0"/>
          <w:divBdr>
            <w:top w:val="none" w:sz="0" w:space="0" w:color="auto"/>
            <w:left w:val="none" w:sz="0" w:space="0" w:color="auto"/>
            <w:bottom w:val="none" w:sz="0" w:space="0" w:color="auto"/>
            <w:right w:val="none" w:sz="0" w:space="0" w:color="auto"/>
          </w:divBdr>
        </w:div>
        <w:div w:id="476654992">
          <w:marLeft w:val="1800"/>
          <w:marRight w:val="0"/>
          <w:marTop w:val="72"/>
          <w:marBottom w:val="0"/>
          <w:divBdr>
            <w:top w:val="none" w:sz="0" w:space="0" w:color="auto"/>
            <w:left w:val="none" w:sz="0" w:space="0" w:color="auto"/>
            <w:bottom w:val="none" w:sz="0" w:space="0" w:color="auto"/>
            <w:right w:val="none" w:sz="0" w:space="0" w:color="auto"/>
          </w:divBdr>
        </w:div>
        <w:div w:id="908078539">
          <w:marLeft w:val="1166"/>
          <w:marRight w:val="0"/>
          <w:marTop w:val="86"/>
          <w:marBottom w:val="0"/>
          <w:divBdr>
            <w:top w:val="none" w:sz="0" w:space="0" w:color="auto"/>
            <w:left w:val="none" w:sz="0" w:space="0" w:color="auto"/>
            <w:bottom w:val="none" w:sz="0" w:space="0" w:color="auto"/>
            <w:right w:val="none" w:sz="0" w:space="0" w:color="auto"/>
          </w:divBdr>
        </w:div>
        <w:div w:id="1095437185">
          <w:marLeft w:val="1166"/>
          <w:marRight w:val="0"/>
          <w:marTop w:val="86"/>
          <w:marBottom w:val="0"/>
          <w:divBdr>
            <w:top w:val="none" w:sz="0" w:space="0" w:color="auto"/>
            <w:left w:val="none" w:sz="0" w:space="0" w:color="auto"/>
            <w:bottom w:val="none" w:sz="0" w:space="0" w:color="auto"/>
            <w:right w:val="none" w:sz="0" w:space="0" w:color="auto"/>
          </w:divBdr>
        </w:div>
        <w:div w:id="1156529486">
          <w:marLeft w:val="1166"/>
          <w:marRight w:val="0"/>
          <w:marTop w:val="86"/>
          <w:marBottom w:val="0"/>
          <w:divBdr>
            <w:top w:val="none" w:sz="0" w:space="0" w:color="auto"/>
            <w:left w:val="none" w:sz="0" w:space="0" w:color="auto"/>
            <w:bottom w:val="none" w:sz="0" w:space="0" w:color="auto"/>
            <w:right w:val="none" w:sz="0" w:space="0" w:color="auto"/>
          </w:divBdr>
        </w:div>
        <w:div w:id="1392263849">
          <w:marLeft w:val="1166"/>
          <w:marRight w:val="0"/>
          <w:marTop w:val="86"/>
          <w:marBottom w:val="0"/>
          <w:divBdr>
            <w:top w:val="none" w:sz="0" w:space="0" w:color="auto"/>
            <w:left w:val="none" w:sz="0" w:space="0" w:color="auto"/>
            <w:bottom w:val="none" w:sz="0" w:space="0" w:color="auto"/>
            <w:right w:val="none" w:sz="0" w:space="0" w:color="auto"/>
          </w:divBdr>
        </w:div>
        <w:div w:id="1597714773">
          <w:marLeft w:val="1166"/>
          <w:marRight w:val="0"/>
          <w:marTop w:val="86"/>
          <w:marBottom w:val="0"/>
          <w:divBdr>
            <w:top w:val="none" w:sz="0" w:space="0" w:color="auto"/>
            <w:left w:val="none" w:sz="0" w:space="0" w:color="auto"/>
            <w:bottom w:val="none" w:sz="0" w:space="0" w:color="auto"/>
            <w:right w:val="none" w:sz="0" w:space="0" w:color="auto"/>
          </w:divBdr>
        </w:div>
        <w:div w:id="1754353854">
          <w:marLeft w:val="1166"/>
          <w:marRight w:val="0"/>
          <w:marTop w:val="86"/>
          <w:marBottom w:val="0"/>
          <w:divBdr>
            <w:top w:val="none" w:sz="0" w:space="0" w:color="auto"/>
            <w:left w:val="none" w:sz="0" w:space="0" w:color="auto"/>
            <w:bottom w:val="none" w:sz="0" w:space="0" w:color="auto"/>
            <w:right w:val="none" w:sz="0" w:space="0" w:color="auto"/>
          </w:divBdr>
        </w:div>
        <w:div w:id="1805155327">
          <w:marLeft w:val="1166"/>
          <w:marRight w:val="0"/>
          <w:marTop w:val="86"/>
          <w:marBottom w:val="0"/>
          <w:divBdr>
            <w:top w:val="none" w:sz="0" w:space="0" w:color="auto"/>
            <w:left w:val="none" w:sz="0" w:space="0" w:color="auto"/>
            <w:bottom w:val="none" w:sz="0" w:space="0" w:color="auto"/>
            <w:right w:val="none" w:sz="0" w:space="0" w:color="auto"/>
          </w:divBdr>
        </w:div>
        <w:div w:id="191951508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comments" Target="comments.xml"/><Relationship Id="rId14" Type="http://schemas.openxmlformats.org/officeDocument/2006/relationships/hyperlink" Target="http://www.ietf.org/rfc/rfc2119.txt" TargetMode="External"/><Relationship Id="rId15" Type="http://schemas.openxmlformats.org/officeDocument/2006/relationships/image" Target="media/image3.emf"/><Relationship Id="rId16" Type="http://schemas.openxmlformats.org/officeDocument/2006/relationships/hyperlink" Target="http://www.ietf.org/rfc/rfc5023.txt" TargetMode="External"/><Relationship Id="rId17" Type="http://schemas.openxmlformats.org/officeDocument/2006/relationships/image" Target="media/image4.emf"/><Relationship Id="rId18" Type="http://schemas.openxmlformats.org/officeDocument/2006/relationships/hyperlink" Target="http://www.w3.org/TR/xmldsig-core/" TargetMode="External"/><Relationship Id="rId19" Type="http://schemas.openxmlformats.org/officeDocument/2006/relationships/hyperlink" Target="http://www.rddl.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CC06C-BEE8-1D46-948F-5BFF731B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8275</Words>
  <Characters>47172</Characters>
  <Application>Microsoft Macintosh Word</Application>
  <DocSecurity>0</DocSecurity>
  <Lines>393</Lines>
  <Paragraphs>110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HL7 hData Record Format v0.21</vt:lpstr>
      <vt:lpstr>Introduction </vt:lpstr>
      <vt:lpstr>    Namespaces </vt:lpstr>
      <vt:lpstr>    Glossary (Non-Normative ) </vt:lpstr>
      <vt:lpstr>    </vt:lpstr>
      <vt:lpstr>    Notational Conventions </vt:lpstr>
      <vt:lpstr>Hierarchical Organization </vt:lpstr>
      <vt:lpstr>    Overall Structure </vt:lpstr>
      <vt:lpstr>    Root Document </vt:lpstr>
      <vt:lpstr>    Sections</vt:lpstr>
      <vt:lpstr>        Section Documents </vt:lpstr>
      <vt:lpstr>        Section  Document Metadata</vt:lpstr>
      <vt:lpstr>        Metadata Processing Instructions</vt:lpstr>
      <vt:lpstr>hData Content Profiles </vt:lpstr>
      <vt:lpstr>    Relationship to HL7 RLUS  SFM</vt:lpstr>
      <vt:lpstr>    HCP Documentation Package</vt:lpstr>
      <vt:lpstr>    hData Content Profile Definition Document</vt:lpstr>
      <vt:lpstr>Schemas</vt:lpstr>
      <vt:lpstr>    Root Document</vt:lpstr>
      <vt:lpstr>    hData Content Profile Definition</vt:lpstr>
      <vt:lpstr>    Section Document Metadata</vt:lpstr>
      <vt:lpstr>hData Record Example (Non-Normative)</vt:lpstr>
      <vt:lpstr>    root.xml Document</vt:lpstr>
      <vt:lpstr>    Section Document Metadata</vt:lpstr>
      <vt:lpstr>    hData Content Profile Definition Document</vt:lpstr>
      <vt:lpstr>Bibliography</vt:lpstr>
    </vt:vector>
  </TitlesOfParts>
  <Company>The MITRE Corporation</Company>
  <LinksUpToDate>false</LinksUpToDate>
  <CharactersWithSpaces>55337</CharactersWithSpaces>
  <SharedDoc>false</SharedDoc>
  <HLinks>
    <vt:vector size="6" baseType="variant">
      <vt:variant>
        <vt:i4>4128807</vt:i4>
      </vt:variant>
      <vt:variant>
        <vt:i4>0</vt:i4>
      </vt:variant>
      <vt:variant>
        <vt:i4>0</vt:i4>
      </vt:variant>
      <vt:variant>
        <vt:i4>5</vt:i4>
      </vt:variant>
      <vt:variant>
        <vt:lpwstr>http://www.ietf.org/rfc/rfc2119.txt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hData Record Format 1.0</dc:title>
  <dc:subject/>
  <dc:creator>HL7/MITRE</dc:creator>
  <cp:keywords/>
  <dc:description/>
  <cp:lastModifiedBy>Gerald Beuchelt</cp:lastModifiedBy>
  <cp:revision>6</cp:revision>
  <cp:lastPrinted>2009-11-10T21:11:00Z</cp:lastPrinted>
  <dcterms:created xsi:type="dcterms:W3CDTF">2011-07-20T14:21:00Z</dcterms:created>
  <dcterms:modified xsi:type="dcterms:W3CDTF">2011-07-20T14:54:00Z</dcterms:modified>
</cp:coreProperties>
</file>